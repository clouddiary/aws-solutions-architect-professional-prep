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rPr>
          <w:rFonts w:asciiTheme="majorHAnsi" w:eastAsiaTheme="majorEastAsia" w:hAnsiTheme="majorHAnsi" w:cstheme="majorBidi"/>
          <w:b/>
          <w:bCs/>
          <w:color w:val="323E4F" w:themeColor="text2" w:themeShade="BF"/>
          <w:sz w:val="30"/>
          <w:szCs w:val="36"/>
        </w:rPr>
      </w:sdtEndPr>
      <w:sdtContent>
        <w:sdt>
          <w:sdtPr>
            <w:rPr>
              <w:rFonts w:ascii="Georgia" w:eastAsia="Times New Roman" w:hAnsi="Georgia" w:cs="Times New Roman"/>
              <w:color w:val="666666"/>
              <w:kern w:val="36"/>
              <w:sz w:val="48"/>
              <w:szCs w:val="48"/>
            </w:rPr>
            <w:alias w:val="Post Title"/>
            <w:id w:val="89512082"/>
            <w:placeholder>
              <w:docPart w:val="89512082"/>
            </w:placeholder>
            <w:dataBinding w:xpath="/ns0:BlogPostInfo/ns0:PostTitle" w:storeItemID="{5F329CAD-B019-4FA6-9FEF-74898909AD20}"/>
            <w:text/>
          </w:sdtPr>
          <w:sdtEndPr/>
          <w:sdtContent>
            <w:p w14:paraId="7BC141D6" w14:textId="0CED3E7A" w:rsidR="00E947D7" w:rsidRDefault="00D56A50">
              <w:pPr>
                <w:pStyle w:val="Publishwithline"/>
              </w:pPr>
              <w:r w:rsidRPr="00EF343A">
                <w:rPr>
                  <w:rFonts w:ascii="Georgia" w:eastAsia="Times New Roman" w:hAnsi="Georgia" w:cs="Times New Roman"/>
                  <w:color w:val="666666"/>
                  <w:kern w:val="36"/>
                  <w:sz w:val="48"/>
                  <w:szCs w:val="48"/>
                </w:rPr>
                <w:t>AWS RDS DB Snapshot, Backup &amp; Restore</w:t>
              </w:r>
            </w:p>
          </w:sdtContent>
        </w:sdt>
        <w:p w14:paraId="4007A0B5" w14:textId="77777777" w:rsidR="00E947D7" w:rsidRDefault="00E947D7">
          <w:pPr>
            <w:pStyle w:val="underline"/>
          </w:pPr>
        </w:p>
        <w:p w14:paraId="68B01C04" w14:textId="77777777" w:rsidR="001572FA" w:rsidRDefault="0000229B">
          <w:pPr>
            <w:pStyle w:val="Heading1"/>
            <w:shd w:val="clear" w:color="auto" w:fill="FFFFFF"/>
            <w:spacing w:before="0"/>
            <w:textAlignment w:val="baseline"/>
            <w:divId w:val="47842775"/>
          </w:pPr>
        </w:p>
      </w:sdtContent>
    </w:sdt>
    <w:p w14:paraId="6D1A7201" w14:textId="7FE2C3F3" w:rsidR="004C046F" w:rsidRDefault="004C046F" w:rsidP="00D56A50">
      <w:pPr>
        <w:pStyle w:val="Heading1"/>
        <w:shd w:val="clear" w:color="auto" w:fill="FFFFFF"/>
        <w:spacing w:before="0"/>
        <w:textAlignment w:val="baseline"/>
        <w:divId w:val="47842775"/>
        <w:rPr>
          <w:rFonts w:ascii="inherit" w:hAnsi="inherit"/>
          <w:b w:val="0"/>
          <w:bCs w:val="0"/>
          <w:color w:val="666666"/>
          <w:sz w:val="42"/>
          <w:szCs w:val="42"/>
          <w:bdr w:val="none" w:sz="0" w:space="0" w:color="auto" w:frame="1"/>
        </w:rPr>
      </w:pPr>
      <w:r>
        <w:rPr>
          <w:noProof/>
        </w:rPr>
        <w:drawing>
          <wp:inline distT="0" distB="0" distL="0" distR="0" wp14:anchorId="31B12E87" wp14:editId="7552ADCF">
            <wp:extent cx="10287000" cy="570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287000" cy="5705475"/>
                    </a:xfrm>
                    <a:prstGeom prst="rect">
                      <a:avLst/>
                    </a:prstGeom>
                  </pic:spPr>
                </pic:pic>
              </a:graphicData>
            </a:graphic>
          </wp:inline>
        </w:drawing>
      </w:r>
    </w:p>
    <w:p w14:paraId="398434E4" w14:textId="77777777" w:rsidR="004C046F" w:rsidRPr="004C046F" w:rsidRDefault="004C046F" w:rsidP="004C046F">
      <w:pPr>
        <w:divId w:val="47842775"/>
      </w:pPr>
    </w:p>
    <w:p w14:paraId="2EEC7A6F" w14:textId="2920DF12" w:rsidR="00D56A50" w:rsidRPr="00D56A50" w:rsidRDefault="001572FA" w:rsidP="00D56A50">
      <w:pPr>
        <w:pStyle w:val="Heading1"/>
        <w:shd w:val="clear" w:color="auto" w:fill="FFFFFF"/>
        <w:spacing w:before="0"/>
        <w:textAlignment w:val="baseline"/>
        <w:divId w:val="47842775"/>
        <w:rPr>
          <w:rFonts w:ascii="inherit" w:hAnsi="inherit"/>
          <w:b w:val="0"/>
          <w:bCs w:val="0"/>
          <w:color w:val="666666"/>
          <w:sz w:val="42"/>
          <w:szCs w:val="42"/>
          <w:bdr w:val="none" w:sz="0" w:space="0" w:color="auto" w:frame="1"/>
        </w:rPr>
      </w:pPr>
      <w:r w:rsidRPr="00BA5CE1">
        <w:rPr>
          <w:rFonts w:ascii="inherit" w:hAnsi="inherit"/>
          <w:b w:val="0"/>
          <w:bCs w:val="0"/>
          <w:color w:val="666666"/>
          <w:sz w:val="42"/>
          <w:szCs w:val="42"/>
          <w:bdr w:val="none" w:sz="0" w:space="0" w:color="auto" w:frame="1"/>
        </w:rPr>
        <w:t xml:space="preserve"> </w:t>
      </w:r>
      <w:r w:rsidR="00D56A50" w:rsidRPr="00D56A50">
        <w:rPr>
          <w:rFonts w:ascii="inherit" w:hAnsi="inherit"/>
          <w:b w:val="0"/>
          <w:bCs w:val="0"/>
          <w:color w:val="666666"/>
          <w:sz w:val="42"/>
          <w:szCs w:val="42"/>
          <w:bdr w:val="none" w:sz="0" w:space="0" w:color="auto" w:frame="1"/>
        </w:rPr>
        <w:t xml:space="preserve">RDS </w:t>
      </w:r>
      <w:proofErr w:type="spellStart"/>
      <w:r w:rsidR="00D56A50" w:rsidRPr="00D56A50">
        <w:rPr>
          <w:rFonts w:ascii="inherit" w:hAnsi="inherit"/>
          <w:b w:val="0"/>
          <w:bCs w:val="0"/>
          <w:color w:val="666666"/>
          <w:sz w:val="42"/>
          <w:szCs w:val="42"/>
          <w:bdr w:val="none" w:sz="0" w:space="0" w:color="auto" w:frame="1"/>
        </w:rPr>
        <w:t>BackUp</w:t>
      </w:r>
      <w:proofErr w:type="spellEnd"/>
      <w:r w:rsidR="00D56A50" w:rsidRPr="00D56A50">
        <w:rPr>
          <w:rFonts w:ascii="inherit" w:hAnsi="inherit"/>
          <w:b w:val="0"/>
          <w:bCs w:val="0"/>
          <w:color w:val="666666"/>
          <w:sz w:val="42"/>
          <w:szCs w:val="42"/>
          <w:bdr w:val="none" w:sz="0" w:space="0" w:color="auto" w:frame="1"/>
        </w:rPr>
        <w:t>, Restore and Snapshots</w:t>
      </w:r>
    </w:p>
    <w:p w14:paraId="4121B763" w14:textId="77777777" w:rsidR="00D56A50" w:rsidRPr="004D2019" w:rsidRDefault="00D56A50" w:rsidP="00D56A50">
      <w:pPr>
        <w:numPr>
          <w:ilvl w:val="0"/>
          <w:numId w:val="37"/>
        </w:numPr>
        <w:shd w:val="clear" w:color="auto" w:fill="FFFFFF"/>
        <w:spacing w:after="0"/>
        <w:ind w:left="1125"/>
        <w:textAlignment w:val="baseline"/>
        <w:divId w:val="47842775"/>
        <w:rPr>
          <w:rFonts w:ascii="inherit" w:hAnsi="inherit"/>
          <w:color w:val="00B050"/>
          <w:sz w:val="27"/>
          <w:szCs w:val="27"/>
        </w:rPr>
      </w:pPr>
      <w:r w:rsidRPr="004D2019">
        <w:rPr>
          <w:rFonts w:ascii="inherit" w:hAnsi="inherit"/>
          <w:color w:val="00B050"/>
          <w:sz w:val="27"/>
          <w:szCs w:val="27"/>
        </w:rPr>
        <w:t>RDS creates a </w:t>
      </w:r>
      <w:r w:rsidRPr="004D2019">
        <w:rPr>
          <w:rStyle w:val="Strong"/>
          <w:rFonts w:ascii="inherit" w:hAnsi="inherit"/>
          <w:color w:val="00B050"/>
          <w:sz w:val="27"/>
          <w:szCs w:val="27"/>
          <w:bdr w:val="none" w:sz="0" w:space="0" w:color="auto" w:frame="1"/>
        </w:rPr>
        <w:t>storage volume snapshot</w:t>
      </w:r>
      <w:r w:rsidRPr="004D2019">
        <w:rPr>
          <w:rFonts w:ascii="inherit" w:hAnsi="inherit"/>
          <w:color w:val="00B050"/>
          <w:sz w:val="27"/>
          <w:szCs w:val="27"/>
        </w:rPr>
        <w:t> of the DB instance, backing up the entire DB instance and not just individual databases.</w:t>
      </w:r>
    </w:p>
    <w:p w14:paraId="45851A3F" w14:textId="77777777" w:rsidR="00D56A50" w:rsidRPr="004D2019" w:rsidRDefault="00D56A50" w:rsidP="00D56A50">
      <w:pPr>
        <w:numPr>
          <w:ilvl w:val="0"/>
          <w:numId w:val="37"/>
        </w:numPr>
        <w:shd w:val="clear" w:color="auto" w:fill="FFFFFF"/>
        <w:spacing w:after="0"/>
        <w:ind w:left="1125"/>
        <w:textAlignment w:val="baseline"/>
        <w:divId w:val="47842775"/>
        <w:rPr>
          <w:rFonts w:ascii="inherit" w:hAnsi="inherit"/>
          <w:color w:val="00B050"/>
          <w:sz w:val="27"/>
          <w:szCs w:val="27"/>
        </w:rPr>
      </w:pPr>
      <w:r w:rsidRPr="004D2019">
        <w:rPr>
          <w:rFonts w:ascii="inherit" w:hAnsi="inherit"/>
          <w:color w:val="00B050"/>
          <w:sz w:val="27"/>
          <w:szCs w:val="27"/>
        </w:rPr>
        <w:t>RDS provides two different methods Automated and Manual for backing up your DB instances:</w:t>
      </w:r>
    </w:p>
    <w:p w14:paraId="1E4CAF17" w14:textId="77777777" w:rsidR="00D56A50" w:rsidRDefault="00D56A50" w:rsidP="00D56A50">
      <w:pPr>
        <w:pStyle w:val="Heading2"/>
        <w:shd w:val="clear" w:color="auto" w:fill="FFFFFF"/>
        <w:spacing w:before="0"/>
        <w:textAlignment w:val="baseline"/>
        <w:divId w:val="47842775"/>
        <w:rPr>
          <w:rFonts w:ascii="Georgia" w:hAnsi="Georgia"/>
          <w:b w:val="0"/>
          <w:bCs w:val="0"/>
          <w:color w:val="666666"/>
          <w:sz w:val="42"/>
          <w:szCs w:val="42"/>
        </w:rPr>
      </w:pPr>
      <w:r>
        <w:rPr>
          <w:rFonts w:ascii="inherit" w:hAnsi="inherit"/>
          <w:b w:val="0"/>
          <w:bCs w:val="0"/>
          <w:color w:val="666666"/>
          <w:sz w:val="42"/>
          <w:szCs w:val="42"/>
          <w:bdr w:val="none" w:sz="0" w:space="0" w:color="auto" w:frame="1"/>
        </w:rPr>
        <w:t>Automated backups</w:t>
      </w:r>
    </w:p>
    <w:p w14:paraId="7EE5D4C7" w14:textId="77777777" w:rsidR="00D56A50" w:rsidRPr="004D2019" w:rsidRDefault="00D56A50" w:rsidP="00D56A50">
      <w:pPr>
        <w:numPr>
          <w:ilvl w:val="0"/>
          <w:numId w:val="38"/>
        </w:numPr>
        <w:shd w:val="clear" w:color="auto" w:fill="FFFFFF"/>
        <w:spacing w:after="0"/>
        <w:ind w:left="1125"/>
        <w:textAlignment w:val="baseline"/>
        <w:divId w:val="47842775"/>
        <w:rPr>
          <w:rFonts w:ascii="inherit" w:hAnsi="inherit"/>
          <w:color w:val="00B050"/>
          <w:sz w:val="27"/>
          <w:szCs w:val="27"/>
        </w:rPr>
      </w:pPr>
      <w:r w:rsidRPr="004D2019">
        <w:rPr>
          <w:rFonts w:ascii="inherit" w:hAnsi="inherit"/>
          <w:color w:val="00B050"/>
          <w:sz w:val="27"/>
          <w:szCs w:val="27"/>
        </w:rPr>
        <w:t>Backups of the DB instance are automatically created and retained</w:t>
      </w:r>
    </w:p>
    <w:p w14:paraId="5220C4D0" w14:textId="77777777" w:rsidR="00D56A50" w:rsidRPr="004D2019" w:rsidRDefault="00D56A50" w:rsidP="00D56A50">
      <w:pPr>
        <w:numPr>
          <w:ilvl w:val="0"/>
          <w:numId w:val="38"/>
        </w:numPr>
        <w:shd w:val="clear" w:color="auto" w:fill="FFFFFF"/>
        <w:spacing w:after="0"/>
        <w:ind w:left="1125"/>
        <w:textAlignment w:val="baseline"/>
        <w:divId w:val="47842775"/>
        <w:rPr>
          <w:rFonts w:ascii="inherit" w:hAnsi="inherit"/>
          <w:color w:val="00B050"/>
          <w:sz w:val="27"/>
          <w:szCs w:val="27"/>
        </w:rPr>
      </w:pPr>
      <w:r w:rsidRPr="004D2019">
        <w:rPr>
          <w:rFonts w:ascii="inherit" w:hAnsi="inherit"/>
          <w:color w:val="00B050"/>
          <w:sz w:val="27"/>
          <w:szCs w:val="27"/>
        </w:rPr>
        <w:t>Automated backups are enabled by default for a new DB instance.</w:t>
      </w:r>
    </w:p>
    <w:p w14:paraId="4E2B3667" w14:textId="77777777" w:rsidR="00D56A50" w:rsidRPr="004D2019" w:rsidRDefault="00D56A50" w:rsidP="00D56A50">
      <w:pPr>
        <w:numPr>
          <w:ilvl w:val="0"/>
          <w:numId w:val="38"/>
        </w:numPr>
        <w:shd w:val="clear" w:color="auto" w:fill="FFFFFF"/>
        <w:spacing w:after="0"/>
        <w:ind w:left="1125"/>
        <w:textAlignment w:val="baseline"/>
        <w:divId w:val="47842775"/>
        <w:rPr>
          <w:rFonts w:ascii="inherit" w:hAnsi="inherit"/>
          <w:color w:val="00B050"/>
          <w:sz w:val="27"/>
          <w:szCs w:val="27"/>
        </w:rPr>
      </w:pPr>
      <w:r w:rsidRPr="004D2019">
        <w:rPr>
          <w:rFonts w:ascii="inherit" w:hAnsi="inherit"/>
          <w:color w:val="00B050"/>
          <w:sz w:val="27"/>
          <w:szCs w:val="27"/>
        </w:rPr>
        <w:t xml:space="preserve">Automated backups occur during a daily user-configurable </w:t>
      </w:r>
      <w:proofErr w:type="gramStart"/>
      <w:r w:rsidRPr="004D2019">
        <w:rPr>
          <w:rFonts w:ascii="inherit" w:hAnsi="inherit"/>
          <w:color w:val="00B050"/>
          <w:sz w:val="27"/>
          <w:szCs w:val="27"/>
        </w:rPr>
        <w:t>period of time</w:t>
      </w:r>
      <w:proofErr w:type="gramEnd"/>
      <w:r w:rsidRPr="004D2019">
        <w:rPr>
          <w:rFonts w:ascii="inherit" w:hAnsi="inherit"/>
          <w:color w:val="00B050"/>
          <w:sz w:val="27"/>
          <w:szCs w:val="27"/>
        </w:rPr>
        <w:t>, known as </w:t>
      </w:r>
      <w:r w:rsidRPr="004D2019">
        <w:rPr>
          <w:rStyle w:val="Strong"/>
          <w:rFonts w:ascii="inherit" w:hAnsi="inherit"/>
          <w:color w:val="00B050"/>
          <w:sz w:val="27"/>
          <w:szCs w:val="27"/>
          <w:bdr w:val="none" w:sz="0" w:space="0" w:color="auto" w:frame="1"/>
        </w:rPr>
        <w:t>preferred backup window.</w:t>
      </w:r>
    </w:p>
    <w:p w14:paraId="6AD2FB43" w14:textId="77777777" w:rsidR="00D56A50" w:rsidRPr="004D2019" w:rsidRDefault="00D56A50" w:rsidP="00D56A50">
      <w:pPr>
        <w:numPr>
          <w:ilvl w:val="1"/>
          <w:numId w:val="38"/>
        </w:numPr>
        <w:shd w:val="clear" w:color="auto" w:fill="FFFFFF"/>
        <w:spacing w:after="0"/>
        <w:ind w:left="2250"/>
        <w:textAlignment w:val="baseline"/>
        <w:divId w:val="47842775"/>
        <w:rPr>
          <w:rFonts w:ascii="inherit" w:hAnsi="inherit"/>
          <w:color w:val="00B050"/>
          <w:sz w:val="27"/>
          <w:szCs w:val="27"/>
        </w:rPr>
      </w:pPr>
      <w:r w:rsidRPr="004D2019">
        <w:rPr>
          <w:rFonts w:ascii="inherit" w:hAnsi="inherit"/>
          <w:color w:val="00B050"/>
          <w:sz w:val="27"/>
          <w:szCs w:val="27"/>
        </w:rPr>
        <w:t>If a preferred backup window is not specified when an DB instance is created, RDS assigns a default 30-minute backup window which is selected at random from an 8-hour block of time per region.</w:t>
      </w:r>
    </w:p>
    <w:p w14:paraId="3AFE1E1E" w14:textId="77777777" w:rsidR="00D56A50" w:rsidRPr="004D2019" w:rsidRDefault="00D56A50" w:rsidP="00D56A50">
      <w:pPr>
        <w:numPr>
          <w:ilvl w:val="1"/>
          <w:numId w:val="38"/>
        </w:numPr>
        <w:shd w:val="clear" w:color="auto" w:fill="FFFFFF"/>
        <w:spacing w:after="0"/>
        <w:ind w:left="2250"/>
        <w:textAlignment w:val="baseline"/>
        <w:divId w:val="47842775"/>
        <w:rPr>
          <w:rFonts w:ascii="inherit" w:hAnsi="inherit"/>
          <w:color w:val="00B050"/>
          <w:sz w:val="27"/>
          <w:szCs w:val="27"/>
        </w:rPr>
      </w:pPr>
      <w:r w:rsidRPr="004D2019">
        <w:rPr>
          <w:rFonts w:ascii="inherit" w:hAnsi="inherit"/>
          <w:color w:val="00B050"/>
          <w:sz w:val="27"/>
          <w:szCs w:val="27"/>
        </w:rPr>
        <w:t>Changes to the backup window take effect immediately.</w:t>
      </w:r>
    </w:p>
    <w:p w14:paraId="41D64A94" w14:textId="77777777" w:rsidR="00D56A50" w:rsidRPr="004D2019" w:rsidRDefault="00D56A50" w:rsidP="00D56A50">
      <w:pPr>
        <w:numPr>
          <w:ilvl w:val="1"/>
          <w:numId w:val="38"/>
        </w:numPr>
        <w:shd w:val="clear" w:color="auto" w:fill="FFFFFF"/>
        <w:spacing w:after="0"/>
        <w:ind w:left="2250"/>
        <w:textAlignment w:val="baseline"/>
        <w:divId w:val="47842775"/>
        <w:rPr>
          <w:rFonts w:ascii="inherit" w:hAnsi="inherit"/>
          <w:color w:val="00B050"/>
          <w:sz w:val="27"/>
          <w:szCs w:val="27"/>
        </w:rPr>
      </w:pPr>
      <w:r w:rsidRPr="004D2019">
        <w:rPr>
          <w:rFonts w:ascii="inherit" w:hAnsi="inherit"/>
          <w:color w:val="00B050"/>
          <w:sz w:val="27"/>
          <w:szCs w:val="27"/>
        </w:rPr>
        <w:t>Backup window cannot overlap with the weekly maintenance window for the DB instance.</w:t>
      </w:r>
    </w:p>
    <w:p w14:paraId="54F7D5E6" w14:textId="77777777" w:rsidR="00D56A50" w:rsidRDefault="00D56A50" w:rsidP="00D56A50">
      <w:pPr>
        <w:numPr>
          <w:ilvl w:val="0"/>
          <w:numId w:val="38"/>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 xml:space="preserve">Backups created during the backup window are retained for a user-configurable number of </w:t>
      </w:r>
      <w:proofErr w:type="gramStart"/>
      <w:r>
        <w:rPr>
          <w:rFonts w:ascii="inherit" w:hAnsi="inherit"/>
          <w:color w:val="666666"/>
          <w:sz w:val="27"/>
          <w:szCs w:val="27"/>
        </w:rPr>
        <w:t>days ,</w:t>
      </w:r>
      <w:proofErr w:type="gramEnd"/>
      <w:r>
        <w:rPr>
          <w:rFonts w:ascii="inherit" w:hAnsi="inherit"/>
          <w:color w:val="666666"/>
          <w:sz w:val="27"/>
          <w:szCs w:val="27"/>
        </w:rPr>
        <w:t xml:space="preserve"> known as </w:t>
      </w:r>
      <w:r>
        <w:rPr>
          <w:rStyle w:val="Strong"/>
          <w:rFonts w:ascii="inherit" w:hAnsi="inherit"/>
          <w:color w:val="666666"/>
          <w:sz w:val="27"/>
          <w:szCs w:val="27"/>
          <w:bdr w:val="none" w:sz="0" w:space="0" w:color="auto" w:frame="1"/>
        </w:rPr>
        <w:t>backup retention period</w:t>
      </w:r>
    </w:p>
    <w:p w14:paraId="42D5B2FE" w14:textId="77777777" w:rsidR="00D56A50" w:rsidRDefault="00D56A50" w:rsidP="00D56A50">
      <w:pPr>
        <w:numPr>
          <w:ilvl w:val="1"/>
          <w:numId w:val="38"/>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If the backup retention period is not set, RDS defaults the period retention period to one day, if created using RDS API or the AWS CLI, or seven days if created AWS Console</w:t>
      </w:r>
    </w:p>
    <w:p w14:paraId="1B409D55" w14:textId="28F06593" w:rsidR="00D56A50" w:rsidRPr="00004A9F" w:rsidRDefault="00D56A50" w:rsidP="00D56A50">
      <w:pPr>
        <w:numPr>
          <w:ilvl w:val="1"/>
          <w:numId w:val="38"/>
        </w:numPr>
        <w:shd w:val="clear" w:color="auto" w:fill="FFFFFF"/>
        <w:spacing w:after="0"/>
        <w:ind w:left="2250"/>
        <w:textAlignment w:val="baseline"/>
        <w:divId w:val="47842775"/>
        <w:rPr>
          <w:rFonts w:ascii="inherit" w:hAnsi="inherit"/>
          <w:color w:val="00B050"/>
          <w:sz w:val="27"/>
          <w:szCs w:val="27"/>
        </w:rPr>
      </w:pPr>
      <w:r w:rsidRPr="004D2019">
        <w:rPr>
          <w:rFonts w:ascii="inherit" w:hAnsi="inherit"/>
          <w:color w:val="00B050"/>
          <w:sz w:val="27"/>
          <w:szCs w:val="27"/>
        </w:rPr>
        <w:t xml:space="preserve">Backup retention period can be modified with </w:t>
      </w:r>
      <w:r w:rsidRPr="004D2019">
        <w:rPr>
          <w:rFonts w:ascii="inherit" w:hAnsi="inherit"/>
          <w:b/>
          <w:bCs/>
          <w:color w:val="00B050"/>
          <w:sz w:val="27"/>
          <w:szCs w:val="27"/>
        </w:rPr>
        <w:t>valid values are 0 (for no backup retention) to a maximum of 35 days.</w:t>
      </w:r>
    </w:p>
    <w:p w14:paraId="2975734C" w14:textId="19D4FB9C" w:rsidR="00004A9F" w:rsidRDefault="00004A9F" w:rsidP="00004A9F">
      <w:pPr>
        <w:shd w:val="clear" w:color="auto" w:fill="FFFFFF"/>
        <w:spacing w:after="0"/>
        <w:ind w:left="2250"/>
        <w:textAlignment w:val="baseline"/>
        <w:divId w:val="47842775"/>
        <w:rPr>
          <w:rFonts w:ascii="inherit" w:hAnsi="inherit"/>
          <w:color w:val="00B050"/>
          <w:sz w:val="27"/>
          <w:szCs w:val="27"/>
        </w:rPr>
      </w:pPr>
    </w:p>
    <w:p w14:paraId="1AC550B6" w14:textId="2A82D647" w:rsidR="00004A9F" w:rsidRDefault="00004A9F" w:rsidP="00004A9F">
      <w:pPr>
        <w:shd w:val="clear" w:color="auto" w:fill="FFFFFF"/>
        <w:spacing w:after="0"/>
        <w:ind w:left="2250"/>
        <w:textAlignment w:val="baseline"/>
        <w:divId w:val="47842775"/>
        <w:rPr>
          <w:rFonts w:ascii="inherit" w:hAnsi="inherit"/>
          <w:color w:val="00B050"/>
          <w:sz w:val="27"/>
          <w:szCs w:val="27"/>
        </w:rPr>
      </w:pPr>
      <w:r>
        <w:rPr>
          <w:noProof/>
        </w:rPr>
        <w:drawing>
          <wp:inline distT="0" distB="0" distL="0" distR="0" wp14:anchorId="4C651410" wp14:editId="5CBF75F0">
            <wp:extent cx="6191250" cy="498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1250" cy="4981575"/>
                    </a:xfrm>
                    <a:prstGeom prst="rect">
                      <a:avLst/>
                    </a:prstGeom>
                  </pic:spPr>
                </pic:pic>
              </a:graphicData>
            </a:graphic>
          </wp:inline>
        </w:drawing>
      </w:r>
    </w:p>
    <w:p w14:paraId="78633A35" w14:textId="3BEC99D6" w:rsidR="00004A9F" w:rsidRDefault="00004A9F" w:rsidP="00004A9F">
      <w:pPr>
        <w:shd w:val="clear" w:color="auto" w:fill="FFFFFF"/>
        <w:spacing w:after="0"/>
        <w:ind w:left="2250"/>
        <w:textAlignment w:val="baseline"/>
        <w:divId w:val="47842775"/>
        <w:rPr>
          <w:rFonts w:ascii="inherit" w:hAnsi="inherit"/>
          <w:color w:val="00B050"/>
          <w:sz w:val="27"/>
          <w:szCs w:val="27"/>
        </w:rPr>
      </w:pPr>
    </w:p>
    <w:p w14:paraId="7ED67AF5" w14:textId="45AE22F0" w:rsidR="00004A9F" w:rsidRDefault="00004A9F" w:rsidP="00004A9F">
      <w:pPr>
        <w:shd w:val="clear" w:color="auto" w:fill="FFFFFF"/>
        <w:spacing w:after="0"/>
        <w:ind w:left="2250"/>
        <w:textAlignment w:val="baseline"/>
        <w:divId w:val="47842775"/>
        <w:rPr>
          <w:rFonts w:ascii="inherit" w:hAnsi="inherit"/>
          <w:color w:val="00B050"/>
          <w:sz w:val="27"/>
          <w:szCs w:val="27"/>
        </w:rPr>
      </w:pPr>
      <w:r>
        <w:rPr>
          <w:rFonts w:ascii="inherit" w:hAnsi="inherit"/>
          <w:color w:val="00B050"/>
          <w:sz w:val="27"/>
          <w:szCs w:val="27"/>
        </w:rPr>
        <w:t xml:space="preserve">Backup retention period: </w:t>
      </w:r>
      <w:r w:rsidR="0053274C">
        <w:rPr>
          <w:rFonts w:ascii="inherit" w:hAnsi="inherit"/>
          <w:color w:val="00B050"/>
          <w:sz w:val="27"/>
          <w:szCs w:val="27"/>
        </w:rPr>
        <w:t xml:space="preserve">Minimum </w:t>
      </w:r>
      <w:r>
        <w:rPr>
          <w:rFonts w:ascii="inherit" w:hAnsi="inherit"/>
          <w:color w:val="00B050"/>
          <w:sz w:val="27"/>
          <w:szCs w:val="27"/>
        </w:rPr>
        <w:t>0</w:t>
      </w:r>
      <w:r w:rsidR="0053274C">
        <w:rPr>
          <w:rFonts w:ascii="inherit" w:hAnsi="inherit"/>
          <w:color w:val="00B050"/>
          <w:sz w:val="27"/>
          <w:szCs w:val="27"/>
        </w:rPr>
        <w:t xml:space="preserve"> days (</w:t>
      </w:r>
      <w:proofErr w:type="gramStart"/>
      <w:r w:rsidR="0053274C">
        <w:rPr>
          <w:rFonts w:ascii="inherit" w:hAnsi="inherit"/>
          <w:color w:val="00B050"/>
          <w:sz w:val="27"/>
          <w:szCs w:val="27"/>
        </w:rPr>
        <w:t>i.e.</w:t>
      </w:r>
      <w:proofErr w:type="gramEnd"/>
      <w:r w:rsidR="0053274C">
        <w:rPr>
          <w:rFonts w:ascii="inherit" w:hAnsi="inherit"/>
          <w:color w:val="00B050"/>
          <w:sz w:val="27"/>
          <w:szCs w:val="27"/>
        </w:rPr>
        <w:t xml:space="preserve"> no backup retention), Maximum </w:t>
      </w:r>
      <w:r>
        <w:rPr>
          <w:rFonts w:ascii="inherit" w:hAnsi="inherit"/>
          <w:color w:val="00B050"/>
          <w:sz w:val="27"/>
          <w:szCs w:val="27"/>
        </w:rPr>
        <w:t>35 days</w:t>
      </w:r>
    </w:p>
    <w:p w14:paraId="34A88401" w14:textId="536C374A" w:rsidR="00004A9F" w:rsidRDefault="00004A9F" w:rsidP="00004A9F">
      <w:pPr>
        <w:shd w:val="clear" w:color="auto" w:fill="FFFFFF"/>
        <w:spacing w:after="0"/>
        <w:ind w:left="2250"/>
        <w:textAlignment w:val="baseline"/>
        <w:divId w:val="47842775"/>
        <w:rPr>
          <w:rFonts w:ascii="inherit" w:hAnsi="inherit"/>
          <w:color w:val="00B050"/>
          <w:sz w:val="27"/>
          <w:szCs w:val="27"/>
        </w:rPr>
      </w:pPr>
    </w:p>
    <w:p w14:paraId="7991E62D" w14:textId="5BCD4BA6" w:rsidR="00004A9F" w:rsidRPr="004D2019" w:rsidRDefault="00004A9F" w:rsidP="00004A9F">
      <w:pPr>
        <w:shd w:val="clear" w:color="auto" w:fill="FFFFFF"/>
        <w:spacing w:after="0"/>
        <w:ind w:left="2250"/>
        <w:textAlignment w:val="baseline"/>
        <w:divId w:val="47842775"/>
        <w:rPr>
          <w:rFonts w:ascii="inherit" w:hAnsi="inherit"/>
          <w:color w:val="00B050"/>
          <w:sz w:val="27"/>
          <w:szCs w:val="27"/>
        </w:rPr>
      </w:pPr>
      <w:r>
        <w:rPr>
          <w:rFonts w:ascii="inherit" w:hAnsi="inherit"/>
          <w:noProof/>
          <w:color w:val="00B050"/>
          <w:sz w:val="27"/>
          <w:szCs w:val="27"/>
        </w:rPr>
        <w:drawing>
          <wp:inline distT="0" distB="0" distL="0" distR="0" wp14:anchorId="48513DAA" wp14:editId="6B314267">
            <wp:extent cx="9288780" cy="25603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88780" cy="2560320"/>
                    </a:xfrm>
                    <a:prstGeom prst="rect">
                      <a:avLst/>
                    </a:prstGeom>
                    <a:noFill/>
                    <a:ln>
                      <a:noFill/>
                    </a:ln>
                  </pic:spPr>
                </pic:pic>
              </a:graphicData>
            </a:graphic>
          </wp:inline>
        </w:drawing>
      </w:r>
    </w:p>
    <w:p w14:paraId="18E07E4D" w14:textId="77777777" w:rsidR="00D56A50" w:rsidRPr="004A40C9" w:rsidRDefault="00D56A50" w:rsidP="00D56A50">
      <w:pPr>
        <w:numPr>
          <w:ilvl w:val="0"/>
          <w:numId w:val="38"/>
        </w:numPr>
        <w:shd w:val="clear" w:color="auto" w:fill="FFFFFF"/>
        <w:spacing w:after="0"/>
        <w:ind w:left="1125"/>
        <w:textAlignment w:val="baseline"/>
        <w:divId w:val="47842775"/>
        <w:rPr>
          <w:rFonts w:ascii="inherit" w:hAnsi="inherit"/>
          <w:b/>
          <w:bCs/>
          <w:color w:val="666666"/>
          <w:sz w:val="27"/>
          <w:szCs w:val="27"/>
        </w:rPr>
      </w:pPr>
      <w:r w:rsidRPr="004A40C9">
        <w:rPr>
          <w:rFonts w:ascii="inherit" w:hAnsi="inherit"/>
          <w:b/>
          <w:bCs/>
          <w:color w:val="00B050"/>
          <w:sz w:val="27"/>
          <w:szCs w:val="27"/>
        </w:rPr>
        <w:t>Manual snapshot limits (50 per region) do not apply to automated backups</w:t>
      </w:r>
    </w:p>
    <w:p w14:paraId="775A2131" w14:textId="77777777" w:rsidR="00D56A50" w:rsidRPr="004A40C9" w:rsidRDefault="00D56A50" w:rsidP="00D56A50">
      <w:pPr>
        <w:numPr>
          <w:ilvl w:val="0"/>
          <w:numId w:val="38"/>
        </w:numPr>
        <w:shd w:val="clear" w:color="auto" w:fill="FFFFFF"/>
        <w:spacing w:after="0"/>
        <w:ind w:left="1125"/>
        <w:textAlignment w:val="baseline"/>
        <w:divId w:val="47842775"/>
        <w:rPr>
          <w:rFonts w:ascii="inherit" w:hAnsi="inherit"/>
          <w:b/>
          <w:bCs/>
          <w:color w:val="00B050"/>
          <w:sz w:val="27"/>
          <w:szCs w:val="27"/>
        </w:rPr>
      </w:pPr>
      <w:r w:rsidRPr="004A40C9">
        <w:rPr>
          <w:rFonts w:ascii="inherit" w:hAnsi="inherit"/>
          <w:b/>
          <w:bCs/>
          <w:color w:val="00B050"/>
          <w:sz w:val="27"/>
          <w:szCs w:val="27"/>
        </w:rPr>
        <w:t>If the backup requires more time than allotted to the backup window, the backup will continue to completion.</w:t>
      </w:r>
    </w:p>
    <w:p w14:paraId="57B8511B" w14:textId="77777777" w:rsidR="00D56A50" w:rsidRPr="004A40C9" w:rsidRDefault="00D56A50" w:rsidP="00D56A50">
      <w:pPr>
        <w:numPr>
          <w:ilvl w:val="0"/>
          <w:numId w:val="38"/>
        </w:numPr>
        <w:shd w:val="clear" w:color="auto" w:fill="FFFFFF"/>
        <w:spacing w:after="0"/>
        <w:ind w:left="1125"/>
        <w:textAlignment w:val="baseline"/>
        <w:divId w:val="47842775"/>
        <w:rPr>
          <w:rFonts w:ascii="inherit" w:hAnsi="inherit"/>
          <w:b/>
          <w:bCs/>
          <w:color w:val="00B050"/>
          <w:sz w:val="27"/>
          <w:szCs w:val="27"/>
        </w:rPr>
      </w:pPr>
      <w:r w:rsidRPr="004A40C9">
        <w:rPr>
          <w:rFonts w:ascii="inherit" w:hAnsi="inherit"/>
          <w:b/>
          <w:bCs/>
          <w:color w:val="00B050"/>
          <w:sz w:val="27"/>
          <w:szCs w:val="27"/>
        </w:rPr>
        <w:t>An immediate outage occurs if the backup retention period is changed</w:t>
      </w:r>
    </w:p>
    <w:p w14:paraId="550C5FD6" w14:textId="77777777" w:rsidR="00D56A50" w:rsidRPr="004A40C9" w:rsidRDefault="00D56A50" w:rsidP="00D56A50">
      <w:pPr>
        <w:numPr>
          <w:ilvl w:val="1"/>
          <w:numId w:val="38"/>
        </w:numPr>
        <w:shd w:val="clear" w:color="auto" w:fill="FFFFFF"/>
        <w:spacing w:after="0"/>
        <w:ind w:left="2250"/>
        <w:textAlignment w:val="baseline"/>
        <w:divId w:val="47842775"/>
        <w:rPr>
          <w:rFonts w:ascii="inherit" w:hAnsi="inherit"/>
          <w:b/>
          <w:bCs/>
          <w:color w:val="00B050"/>
          <w:sz w:val="27"/>
          <w:szCs w:val="27"/>
        </w:rPr>
      </w:pPr>
      <w:r w:rsidRPr="004A40C9">
        <w:rPr>
          <w:rFonts w:ascii="inherit" w:hAnsi="inherit"/>
          <w:b/>
          <w:bCs/>
          <w:color w:val="00B050"/>
          <w:sz w:val="27"/>
          <w:szCs w:val="27"/>
        </w:rPr>
        <w:t>from 0 to a non-zero value as the first backup occurs immediately or</w:t>
      </w:r>
    </w:p>
    <w:p w14:paraId="56C56537" w14:textId="28595969" w:rsidR="00D56A50" w:rsidRPr="004A40C9" w:rsidRDefault="00D56A50" w:rsidP="00D56A50">
      <w:pPr>
        <w:numPr>
          <w:ilvl w:val="1"/>
          <w:numId w:val="38"/>
        </w:numPr>
        <w:shd w:val="clear" w:color="auto" w:fill="FFFFFF"/>
        <w:spacing w:after="0"/>
        <w:ind w:left="2250"/>
        <w:textAlignment w:val="baseline"/>
        <w:divId w:val="47842775"/>
        <w:rPr>
          <w:rFonts w:ascii="inherit" w:hAnsi="inherit"/>
          <w:b/>
          <w:bCs/>
          <w:color w:val="00B050"/>
          <w:sz w:val="27"/>
          <w:szCs w:val="27"/>
        </w:rPr>
      </w:pPr>
      <w:r w:rsidRPr="004A40C9">
        <w:rPr>
          <w:rFonts w:ascii="inherit" w:hAnsi="inherit"/>
          <w:b/>
          <w:bCs/>
          <w:color w:val="00B050"/>
          <w:sz w:val="27"/>
          <w:szCs w:val="27"/>
        </w:rPr>
        <w:t xml:space="preserve">from non-zero value to 0 as it turns off automatic </w:t>
      </w:r>
      <w:r w:rsidR="00004A9F" w:rsidRPr="004A40C9">
        <w:rPr>
          <w:rFonts w:ascii="inherit" w:hAnsi="inherit"/>
          <w:b/>
          <w:bCs/>
          <w:color w:val="00B050"/>
          <w:sz w:val="27"/>
          <w:szCs w:val="27"/>
        </w:rPr>
        <w:t>backups and</w:t>
      </w:r>
      <w:r w:rsidRPr="004A40C9">
        <w:rPr>
          <w:rFonts w:ascii="inherit" w:hAnsi="inherit"/>
          <w:b/>
          <w:bCs/>
          <w:color w:val="00B050"/>
          <w:sz w:val="27"/>
          <w:szCs w:val="27"/>
        </w:rPr>
        <w:t xml:space="preserve"> deletes all existing automated backups for the instance.</w:t>
      </w:r>
    </w:p>
    <w:p w14:paraId="6DC8CBF7" w14:textId="77777777" w:rsidR="00D56A50" w:rsidRPr="004D2019" w:rsidRDefault="00D56A50" w:rsidP="00D56A50">
      <w:pPr>
        <w:numPr>
          <w:ilvl w:val="0"/>
          <w:numId w:val="38"/>
        </w:numPr>
        <w:shd w:val="clear" w:color="auto" w:fill="FFFFFF"/>
        <w:spacing w:after="0"/>
        <w:ind w:left="1125"/>
        <w:textAlignment w:val="baseline"/>
        <w:divId w:val="47842775"/>
        <w:rPr>
          <w:rFonts w:ascii="inherit" w:hAnsi="inherit"/>
          <w:color w:val="00B050"/>
          <w:sz w:val="27"/>
          <w:szCs w:val="27"/>
        </w:rPr>
      </w:pPr>
      <w:r w:rsidRPr="004D2019">
        <w:rPr>
          <w:rStyle w:val="Strong"/>
          <w:rFonts w:ascii="inherit" w:hAnsi="inherit"/>
          <w:color w:val="00B050"/>
          <w:sz w:val="27"/>
          <w:szCs w:val="27"/>
          <w:bdr w:val="none" w:sz="0" w:space="0" w:color="auto" w:frame="1"/>
        </w:rPr>
        <w:t>RDS uses the periodic data backups in conjunction with the transaction logs to enable restoration of the DB Instance to any second during the retention period, up to the </w:t>
      </w:r>
      <w:proofErr w:type="spellStart"/>
      <w:r w:rsidRPr="004D2019">
        <w:rPr>
          <w:rStyle w:val="Emphasis"/>
          <w:rFonts w:ascii="inherit" w:hAnsi="inherit"/>
          <w:b/>
          <w:bCs/>
          <w:color w:val="00B050"/>
          <w:sz w:val="27"/>
          <w:szCs w:val="27"/>
          <w:bdr w:val="none" w:sz="0" w:space="0" w:color="auto" w:frame="1"/>
        </w:rPr>
        <w:t>LatestRestorableTime</w:t>
      </w:r>
      <w:proofErr w:type="spellEnd"/>
      <w:r w:rsidRPr="004D2019">
        <w:rPr>
          <w:rStyle w:val="Strong"/>
          <w:rFonts w:ascii="inherit" w:hAnsi="inherit"/>
          <w:color w:val="00B050"/>
          <w:sz w:val="27"/>
          <w:szCs w:val="27"/>
          <w:bdr w:val="none" w:sz="0" w:space="0" w:color="auto" w:frame="1"/>
        </w:rPr>
        <w:t> (typically up to the last few minutes).</w:t>
      </w:r>
    </w:p>
    <w:p w14:paraId="4B45AC87" w14:textId="77777777" w:rsidR="00D56A50" w:rsidRDefault="00D56A50" w:rsidP="00D56A50">
      <w:pPr>
        <w:numPr>
          <w:ilvl w:val="0"/>
          <w:numId w:val="38"/>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During the backup window,</w:t>
      </w:r>
    </w:p>
    <w:p w14:paraId="4AF8A32A" w14:textId="77777777" w:rsidR="00D56A50" w:rsidRPr="004D2019" w:rsidRDefault="00D56A50" w:rsidP="00D56A50">
      <w:pPr>
        <w:numPr>
          <w:ilvl w:val="1"/>
          <w:numId w:val="38"/>
        </w:numPr>
        <w:shd w:val="clear" w:color="auto" w:fill="FFFFFF"/>
        <w:spacing w:after="0"/>
        <w:ind w:left="2250"/>
        <w:textAlignment w:val="baseline"/>
        <w:divId w:val="47842775"/>
        <w:rPr>
          <w:rFonts w:ascii="inherit" w:hAnsi="inherit"/>
          <w:color w:val="00B050"/>
          <w:sz w:val="27"/>
          <w:szCs w:val="27"/>
        </w:rPr>
      </w:pPr>
      <w:r w:rsidRPr="004D2019">
        <w:rPr>
          <w:rFonts w:ascii="inherit" w:hAnsi="inherit"/>
          <w:color w:val="00B050"/>
          <w:sz w:val="27"/>
          <w:szCs w:val="27"/>
        </w:rPr>
        <w:t>for Single AZ instance, storage I/O may be briefly suspended while the backup process initializes (typically under a few seconds) and a brief period of elevated latency might be experienced.</w:t>
      </w:r>
    </w:p>
    <w:p w14:paraId="3F986038" w14:textId="77777777" w:rsidR="00D56A50" w:rsidRPr="004D2019" w:rsidRDefault="00D56A50" w:rsidP="00D56A50">
      <w:pPr>
        <w:numPr>
          <w:ilvl w:val="1"/>
          <w:numId w:val="38"/>
        </w:numPr>
        <w:shd w:val="clear" w:color="auto" w:fill="FFFFFF"/>
        <w:spacing w:after="0"/>
        <w:ind w:left="2250"/>
        <w:textAlignment w:val="baseline"/>
        <w:divId w:val="47842775"/>
        <w:rPr>
          <w:rFonts w:ascii="inherit" w:hAnsi="inherit"/>
          <w:color w:val="00B050"/>
          <w:sz w:val="27"/>
          <w:szCs w:val="27"/>
        </w:rPr>
      </w:pPr>
      <w:r w:rsidRPr="004D2019">
        <w:rPr>
          <w:rStyle w:val="Strong"/>
          <w:rFonts w:ascii="inherit" w:hAnsi="inherit"/>
          <w:color w:val="00B050"/>
          <w:sz w:val="27"/>
          <w:szCs w:val="27"/>
          <w:bdr w:val="none" w:sz="0" w:space="0" w:color="auto" w:frame="1"/>
        </w:rPr>
        <w:t xml:space="preserve">for </w:t>
      </w:r>
      <w:proofErr w:type="gramStart"/>
      <w:r w:rsidRPr="004D2019">
        <w:rPr>
          <w:rStyle w:val="Strong"/>
          <w:rFonts w:ascii="inherit" w:hAnsi="inherit"/>
          <w:color w:val="00B050"/>
          <w:sz w:val="27"/>
          <w:szCs w:val="27"/>
          <w:bdr w:val="none" w:sz="0" w:space="0" w:color="auto" w:frame="1"/>
        </w:rPr>
        <w:t>Multi-AZ DB</w:t>
      </w:r>
      <w:proofErr w:type="gramEnd"/>
      <w:r w:rsidRPr="004D2019">
        <w:rPr>
          <w:rStyle w:val="Strong"/>
          <w:rFonts w:ascii="inherit" w:hAnsi="inherit"/>
          <w:color w:val="00B050"/>
          <w:sz w:val="27"/>
          <w:szCs w:val="27"/>
          <w:bdr w:val="none" w:sz="0" w:space="0" w:color="auto" w:frame="1"/>
        </w:rPr>
        <w:t xml:space="preserve"> deployments, there is No I/O suspension since the backup is taken from the standby instance</w:t>
      </w:r>
    </w:p>
    <w:p w14:paraId="53B015A4" w14:textId="77777777" w:rsidR="00D56A50" w:rsidRPr="004D2019" w:rsidRDefault="00D56A50" w:rsidP="00D56A50">
      <w:pPr>
        <w:numPr>
          <w:ilvl w:val="0"/>
          <w:numId w:val="38"/>
        </w:numPr>
        <w:shd w:val="clear" w:color="auto" w:fill="FFFFFF"/>
        <w:spacing w:after="0"/>
        <w:ind w:left="1125"/>
        <w:textAlignment w:val="baseline"/>
        <w:divId w:val="47842775"/>
        <w:rPr>
          <w:rFonts w:ascii="inherit" w:hAnsi="inherit"/>
          <w:color w:val="00B050"/>
          <w:sz w:val="27"/>
          <w:szCs w:val="27"/>
        </w:rPr>
      </w:pPr>
      <w:r w:rsidRPr="004D2019">
        <w:rPr>
          <w:rFonts w:ascii="inherit" w:hAnsi="inherit"/>
          <w:color w:val="00B050"/>
          <w:sz w:val="27"/>
          <w:szCs w:val="27"/>
        </w:rPr>
        <w:t>First backup is a full backup, while the others are incremental.</w:t>
      </w:r>
    </w:p>
    <w:p w14:paraId="253B117E" w14:textId="77777777" w:rsidR="00D56A50" w:rsidRPr="004D2019" w:rsidRDefault="00D56A50" w:rsidP="00D56A50">
      <w:pPr>
        <w:numPr>
          <w:ilvl w:val="0"/>
          <w:numId w:val="38"/>
        </w:numPr>
        <w:shd w:val="clear" w:color="auto" w:fill="FFFFFF"/>
        <w:spacing w:after="0"/>
        <w:ind w:left="1125"/>
        <w:textAlignment w:val="baseline"/>
        <w:divId w:val="47842775"/>
        <w:rPr>
          <w:rFonts w:ascii="inherit" w:hAnsi="inherit"/>
          <w:color w:val="00B050"/>
          <w:sz w:val="27"/>
          <w:szCs w:val="27"/>
        </w:rPr>
      </w:pPr>
      <w:r w:rsidRPr="004D2019">
        <w:rPr>
          <w:rFonts w:ascii="inherit" w:hAnsi="inherit"/>
          <w:color w:val="00B050"/>
          <w:sz w:val="27"/>
          <w:szCs w:val="27"/>
        </w:rPr>
        <w:t>Automated DB backups are deleted when</w:t>
      </w:r>
    </w:p>
    <w:p w14:paraId="661ACB3D" w14:textId="77777777" w:rsidR="00D56A50" w:rsidRPr="004D2019" w:rsidRDefault="00D56A50" w:rsidP="00D56A50">
      <w:pPr>
        <w:numPr>
          <w:ilvl w:val="1"/>
          <w:numId w:val="38"/>
        </w:numPr>
        <w:shd w:val="clear" w:color="auto" w:fill="FFFFFF"/>
        <w:spacing w:after="0"/>
        <w:ind w:left="2250"/>
        <w:textAlignment w:val="baseline"/>
        <w:divId w:val="47842775"/>
        <w:rPr>
          <w:rFonts w:ascii="inherit" w:hAnsi="inherit"/>
          <w:color w:val="00B050"/>
          <w:sz w:val="27"/>
          <w:szCs w:val="27"/>
        </w:rPr>
      </w:pPr>
      <w:r w:rsidRPr="004D2019">
        <w:rPr>
          <w:rFonts w:ascii="inherit" w:hAnsi="inherit"/>
          <w:color w:val="00B050"/>
          <w:sz w:val="27"/>
          <w:szCs w:val="27"/>
        </w:rPr>
        <w:t>the retention period expires</w:t>
      </w:r>
    </w:p>
    <w:p w14:paraId="2CF3D367" w14:textId="77777777" w:rsidR="00D56A50" w:rsidRPr="004D2019" w:rsidRDefault="00D56A50" w:rsidP="00D56A50">
      <w:pPr>
        <w:numPr>
          <w:ilvl w:val="1"/>
          <w:numId w:val="38"/>
        </w:numPr>
        <w:shd w:val="clear" w:color="auto" w:fill="FFFFFF"/>
        <w:spacing w:after="0"/>
        <w:ind w:left="2250"/>
        <w:textAlignment w:val="baseline"/>
        <w:divId w:val="47842775"/>
        <w:rPr>
          <w:rFonts w:ascii="inherit" w:hAnsi="inherit"/>
          <w:color w:val="00B050"/>
          <w:sz w:val="27"/>
          <w:szCs w:val="27"/>
        </w:rPr>
      </w:pPr>
      <w:r w:rsidRPr="004D2019">
        <w:rPr>
          <w:rFonts w:ascii="inherit" w:hAnsi="inherit"/>
          <w:color w:val="00B050"/>
          <w:sz w:val="27"/>
          <w:szCs w:val="27"/>
        </w:rPr>
        <w:t>the automated DB backups for a DB instance is disabled</w:t>
      </w:r>
    </w:p>
    <w:p w14:paraId="2101F401" w14:textId="77777777" w:rsidR="00D56A50" w:rsidRDefault="00D56A50" w:rsidP="00D56A50">
      <w:pPr>
        <w:numPr>
          <w:ilvl w:val="1"/>
          <w:numId w:val="38"/>
        </w:numPr>
        <w:shd w:val="clear" w:color="auto" w:fill="FFFFFF"/>
        <w:spacing w:after="0"/>
        <w:ind w:left="2250"/>
        <w:textAlignment w:val="baseline"/>
        <w:divId w:val="47842775"/>
        <w:rPr>
          <w:rFonts w:ascii="inherit" w:hAnsi="inherit"/>
          <w:color w:val="666666"/>
          <w:sz w:val="27"/>
          <w:szCs w:val="27"/>
        </w:rPr>
      </w:pPr>
      <w:r w:rsidRPr="004D2019">
        <w:rPr>
          <w:rFonts w:ascii="inherit" w:hAnsi="inherit"/>
          <w:color w:val="00B050"/>
          <w:sz w:val="27"/>
          <w:szCs w:val="27"/>
        </w:rPr>
        <w:t>the DB instance is deleted</w:t>
      </w:r>
    </w:p>
    <w:p w14:paraId="62FA9F2E" w14:textId="77777777" w:rsidR="00D56A50" w:rsidRPr="004D2019" w:rsidRDefault="00D56A50" w:rsidP="00D56A50">
      <w:pPr>
        <w:numPr>
          <w:ilvl w:val="0"/>
          <w:numId w:val="38"/>
        </w:numPr>
        <w:shd w:val="clear" w:color="auto" w:fill="FFFFFF"/>
        <w:spacing w:after="0"/>
        <w:ind w:left="1125"/>
        <w:textAlignment w:val="baseline"/>
        <w:divId w:val="47842775"/>
        <w:rPr>
          <w:rFonts w:ascii="inherit" w:hAnsi="inherit"/>
          <w:color w:val="00B050"/>
          <w:sz w:val="27"/>
          <w:szCs w:val="27"/>
        </w:rPr>
      </w:pPr>
      <w:r w:rsidRPr="004D2019">
        <w:rPr>
          <w:rFonts w:ascii="inherit" w:hAnsi="inherit"/>
          <w:color w:val="00B050"/>
          <w:sz w:val="27"/>
          <w:szCs w:val="27"/>
        </w:rPr>
        <w:t>When a DB instance is deleted,</w:t>
      </w:r>
    </w:p>
    <w:p w14:paraId="43B9993A" w14:textId="3CD3EB23" w:rsidR="00D56A50" w:rsidRPr="004D2019" w:rsidRDefault="00D56A50" w:rsidP="00D56A50">
      <w:pPr>
        <w:numPr>
          <w:ilvl w:val="1"/>
          <w:numId w:val="38"/>
        </w:numPr>
        <w:shd w:val="clear" w:color="auto" w:fill="FFFFFF"/>
        <w:spacing w:after="0"/>
        <w:ind w:left="2250"/>
        <w:textAlignment w:val="baseline"/>
        <w:divId w:val="47842775"/>
        <w:rPr>
          <w:rFonts w:ascii="inherit" w:hAnsi="inherit"/>
          <w:color w:val="00B050"/>
          <w:sz w:val="27"/>
          <w:szCs w:val="27"/>
        </w:rPr>
      </w:pPr>
      <w:r w:rsidRPr="004D2019">
        <w:rPr>
          <w:rFonts w:ascii="inherit" w:hAnsi="inherit"/>
          <w:color w:val="00B050"/>
          <w:sz w:val="27"/>
          <w:szCs w:val="27"/>
        </w:rPr>
        <w:t xml:space="preserve">a final DB snapshot can be created upon </w:t>
      </w:r>
      <w:r w:rsidR="00004A9F" w:rsidRPr="004D2019">
        <w:rPr>
          <w:rFonts w:ascii="inherit" w:hAnsi="inherit"/>
          <w:color w:val="00B050"/>
          <w:sz w:val="27"/>
          <w:szCs w:val="27"/>
        </w:rPr>
        <w:t>deletion,</w:t>
      </w:r>
      <w:r w:rsidRPr="004D2019">
        <w:rPr>
          <w:rFonts w:ascii="inherit" w:hAnsi="inherit"/>
          <w:color w:val="00B050"/>
          <w:sz w:val="27"/>
          <w:szCs w:val="27"/>
        </w:rPr>
        <w:t xml:space="preserve"> which can be used to restore the deleted DB instance </w:t>
      </w:r>
      <w:proofErr w:type="gramStart"/>
      <w:r w:rsidRPr="004D2019">
        <w:rPr>
          <w:rFonts w:ascii="inherit" w:hAnsi="inherit"/>
          <w:color w:val="00B050"/>
          <w:sz w:val="27"/>
          <w:szCs w:val="27"/>
        </w:rPr>
        <w:t>at a later date</w:t>
      </w:r>
      <w:proofErr w:type="gramEnd"/>
      <w:r w:rsidRPr="004D2019">
        <w:rPr>
          <w:rFonts w:ascii="inherit" w:hAnsi="inherit"/>
          <w:color w:val="00B050"/>
          <w:sz w:val="27"/>
          <w:szCs w:val="27"/>
        </w:rPr>
        <w:t>.</w:t>
      </w:r>
    </w:p>
    <w:p w14:paraId="42382707" w14:textId="77777777" w:rsidR="00D56A50" w:rsidRPr="004D2019" w:rsidRDefault="00D56A50" w:rsidP="00D56A50">
      <w:pPr>
        <w:numPr>
          <w:ilvl w:val="1"/>
          <w:numId w:val="38"/>
        </w:numPr>
        <w:shd w:val="clear" w:color="auto" w:fill="FFFFFF"/>
        <w:spacing w:after="0"/>
        <w:ind w:left="2250"/>
        <w:textAlignment w:val="baseline"/>
        <w:divId w:val="47842775"/>
        <w:rPr>
          <w:rFonts w:ascii="inherit" w:hAnsi="inherit"/>
          <w:color w:val="00B050"/>
          <w:sz w:val="27"/>
          <w:szCs w:val="27"/>
        </w:rPr>
      </w:pPr>
      <w:r w:rsidRPr="004D2019">
        <w:rPr>
          <w:rFonts w:ascii="inherit" w:hAnsi="inherit"/>
          <w:color w:val="00B050"/>
          <w:sz w:val="27"/>
          <w:szCs w:val="27"/>
        </w:rPr>
        <w:t>RDS retains the final user-created DB snapshot along with all other manually created DB snapshots</w:t>
      </w:r>
    </w:p>
    <w:p w14:paraId="7F3E1307" w14:textId="77777777" w:rsidR="00D56A50" w:rsidRPr="004D2019" w:rsidRDefault="00D56A50" w:rsidP="00D56A50">
      <w:pPr>
        <w:numPr>
          <w:ilvl w:val="1"/>
          <w:numId w:val="38"/>
        </w:numPr>
        <w:shd w:val="clear" w:color="auto" w:fill="FFFFFF"/>
        <w:spacing w:after="0"/>
        <w:ind w:left="2250"/>
        <w:textAlignment w:val="baseline"/>
        <w:divId w:val="47842775"/>
        <w:rPr>
          <w:rFonts w:ascii="inherit" w:hAnsi="inherit"/>
          <w:color w:val="00B050"/>
          <w:sz w:val="27"/>
          <w:szCs w:val="27"/>
        </w:rPr>
      </w:pPr>
      <w:r w:rsidRPr="004D2019">
        <w:rPr>
          <w:rStyle w:val="Strong"/>
          <w:rFonts w:ascii="inherit" w:hAnsi="inherit"/>
          <w:color w:val="00B050"/>
          <w:sz w:val="27"/>
          <w:szCs w:val="27"/>
          <w:bdr w:val="none" w:sz="0" w:space="0" w:color="auto" w:frame="1"/>
        </w:rPr>
        <w:t>all automated backups are deleted and cannot be recovered</w:t>
      </w:r>
    </w:p>
    <w:p w14:paraId="0B6CEB6F" w14:textId="77777777" w:rsidR="00D56A50" w:rsidRDefault="00D56A50" w:rsidP="00D56A50">
      <w:pPr>
        <w:pStyle w:val="Heading3"/>
        <w:shd w:val="clear" w:color="auto" w:fill="FFFFFF"/>
        <w:spacing w:before="405" w:after="405"/>
        <w:textAlignment w:val="baseline"/>
        <w:divId w:val="47842775"/>
        <w:rPr>
          <w:rFonts w:ascii="Georgia" w:hAnsi="Georgia"/>
          <w:b w:val="0"/>
          <w:bCs w:val="0"/>
          <w:color w:val="666666"/>
          <w:sz w:val="36"/>
          <w:szCs w:val="36"/>
        </w:rPr>
      </w:pPr>
      <w:r>
        <w:rPr>
          <w:rFonts w:ascii="Georgia" w:hAnsi="Georgia"/>
          <w:b w:val="0"/>
          <w:bCs w:val="0"/>
          <w:color w:val="666666"/>
          <w:sz w:val="36"/>
          <w:szCs w:val="36"/>
        </w:rPr>
        <w:t>Point-In-Time Recovery</w:t>
      </w:r>
    </w:p>
    <w:p w14:paraId="6C90A669" w14:textId="77777777" w:rsidR="00D56A50" w:rsidRPr="004D2019" w:rsidRDefault="00D56A50" w:rsidP="00D56A50">
      <w:pPr>
        <w:numPr>
          <w:ilvl w:val="0"/>
          <w:numId w:val="39"/>
        </w:numPr>
        <w:shd w:val="clear" w:color="auto" w:fill="FFFFFF"/>
        <w:spacing w:after="0"/>
        <w:ind w:left="1125"/>
        <w:textAlignment w:val="baseline"/>
        <w:divId w:val="47842775"/>
        <w:rPr>
          <w:rFonts w:ascii="inherit" w:hAnsi="inherit"/>
          <w:color w:val="00B050"/>
          <w:sz w:val="27"/>
          <w:szCs w:val="27"/>
        </w:rPr>
      </w:pPr>
      <w:r w:rsidRPr="004D2019">
        <w:rPr>
          <w:rFonts w:ascii="inherit" w:hAnsi="inherit"/>
          <w:color w:val="00B050"/>
          <w:sz w:val="27"/>
          <w:szCs w:val="27"/>
        </w:rPr>
        <w:t>In addition to the daily automated backup, RDS archives database change logs. This enables recovery of the database to any point in time during the backup retention period, up to the last five minutes of database usage.</w:t>
      </w:r>
    </w:p>
    <w:p w14:paraId="044D06FB" w14:textId="77777777" w:rsidR="00D56A50" w:rsidRPr="004D2019" w:rsidRDefault="00D56A50" w:rsidP="00D56A50">
      <w:pPr>
        <w:numPr>
          <w:ilvl w:val="0"/>
          <w:numId w:val="39"/>
        </w:numPr>
        <w:shd w:val="clear" w:color="auto" w:fill="FFFFFF"/>
        <w:spacing w:after="0"/>
        <w:ind w:left="1125"/>
        <w:textAlignment w:val="baseline"/>
        <w:divId w:val="47842775"/>
        <w:rPr>
          <w:rFonts w:ascii="inherit" w:hAnsi="inherit"/>
          <w:color w:val="00B050"/>
          <w:sz w:val="27"/>
          <w:szCs w:val="27"/>
        </w:rPr>
      </w:pPr>
      <w:r w:rsidRPr="004D2019">
        <w:rPr>
          <w:rFonts w:ascii="inherit" w:hAnsi="inherit"/>
          <w:color w:val="00B050"/>
          <w:sz w:val="27"/>
          <w:szCs w:val="27"/>
        </w:rPr>
        <w:t>Disabling automated backups also disables point-in-time recovery</w:t>
      </w:r>
    </w:p>
    <w:p w14:paraId="1A116FFA" w14:textId="77777777" w:rsidR="00D56A50" w:rsidRDefault="00D56A50" w:rsidP="00D56A50">
      <w:pPr>
        <w:numPr>
          <w:ilvl w:val="0"/>
          <w:numId w:val="39"/>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RDS stores multiple copies of your data, but for Single-AZ DB instances these copies are stored in a single availability zone.</w:t>
      </w:r>
    </w:p>
    <w:p w14:paraId="2A01846A" w14:textId="77777777" w:rsidR="00D56A50" w:rsidRPr="004D2019" w:rsidRDefault="00D56A50" w:rsidP="00D56A50">
      <w:pPr>
        <w:numPr>
          <w:ilvl w:val="0"/>
          <w:numId w:val="39"/>
        </w:numPr>
        <w:shd w:val="clear" w:color="auto" w:fill="FFFFFF"/>
        <w:spacing w:after="0"/>
        <w:ind w:left="1125"/>
        <w:textAlignment w:val="baseline"/>
        <w:divId w:val="47842775"/>
        <w:rPr>
          <w:rFonts w:ascii="inherit" w:hAnsi="inherit"/>
          <w:color w:val="00B050"/>
          <w:sz w:val="27"/>
          <w:szCs w:val="27"/>
        </w:rPr>
      </w:pPr>
      <w:r w:rsidRPr="004D2019">
        <w:rPr>
          <w:rFonts w:ascii="inherit" w:hAnsi="inherit"/>
          <w:color w:val="00B050"/>
          <w:sz w:val="27"/>
          <w:szCs w:val="27"/>
        </w:rPr>
        <w:t>If for any reason a Single-AZ DB instance becomes unusable, point-in-time recovery can be used to launch a new DB instance with the latest restorable data</w:t>
      </w:r>
    </w:p>
    <w:p w14:paraId="1741B200" w14:textId="77777777" w:rsidR="00D56A50" w:rsidRDefault="00D56A50" w:rsidP="00D56A50">
      <w:pPr>
        <w:pStyle w:val="Heading2"/>
        <w:shd w:val="clear" w:color="auto" w:fill="FFFFFF"/>
        <w:spacing w:before="0"/>
        <w:textAlignment w:val="baseline"/>
        <w:divId w:val="47842775"/>
        <w:rPr>
          <w:rFonts w:ascii="Georgia" w:hAnsi="Georgia"/>
          <w:b w:val="0"/>
          <w:bCs w:val="0"/>
          <w:color w:val="666666"/>
          <w:sz w:val="42"/>
          <w:szCs w:val="42"/>
        </w:rPr>
      </w:pPr>
      <w:r>
        <w:rPr>
          <w:rFonts w:ascii="inherit" w:hAnsi="inherit"/>
          <w:b w:val="0"/>
          <w:bCs w:val="0"/>
          <w:color w:val="666666"/>
          <w:sz w:val="42"/>
          <w:szCs w:val="42"/>
          <w:bdr w:val="none" w:sz="0" w:space="0" w:color="auto" w:frame="1"/>
        </w:rPr>
        <w:t>DB Snapshots (User Initiated – Manual)</w:t>
      </w:r>
      <w:r>
        <w:rPr>
          <w:rFonts w:ascii="inherit" w:hAnsi="inherit"/>
          <w:color w:val="666666"/>
          <w:sz w:val="42"/>
          <w:szCs w:val="42"/>
          <w:bdr w:val="none" w:sz="0" w:space="0" w:color="auto" w:frame="1"/>
        </w:rPr>
        <w:br/>
      </w:r>
    </w:p>
    <w:p w14:paraId="4E565528" w14:textId="77777777" w:rsidR="00D56A50" w:rsidRDefault="00D56A50" w:rsidP="00D56A50">
      <w:pPr>
        <w:numPr>
          <w:ilvl w:val="0"/>
          <w:numId w:val="40"/>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DB snapshots are manual, user-initiated backups that enables to back up a DB instance to a known state, and restore to that specific state at any time</w:t>
      </w:r>
    </w:p>
    <w:p w14:paraId="610DD158" w14:textId="77777777" w:rsidR="00D56A50" w:rsidRPr="004D2019" w:rsidRDefault="00D56A50" w:rsidP="00D56A50">
      <w:pPr>
        <w:numPr>
          <w:ilvl w:val="0"/>
          <w:numId w:val="40"/>
        </w:numPr>
        <w:shd w:val="clear" w:color="auto" w:fill="FFFFFF"/>
        <w:spacing w:after="0"/>
        <w:ind w:left="1125"/>
        <w:textAlignment w:val="baseline"/>
        <w:divId w:val="47842775"/>
        <w:rPr>
          <w:rFonts w:ascii="inherit" w:hAnsi="inherit"/>
          <w:color w:val="00B050"/>
          <w:sz w:val="27"/>
          <w:szCs w:val="27"/>
        </w:rPr>
      </w:pPr>
      <w:r w:rsidRPr="004D2019">
        <w:rPr>
          <w:rStyle w:val="Strong"/>
          <w:rFonts w:ascii="inherit" w:hAnsi="inherit"/>
          <w:color w:val="00B050"/>
          <w:sz w:val="27"/>
          <w:szCs w:val="27"/>
          <w:bdr w:val="none" w:sz="0" w:space="0" w:color="auto" w:frame="1"/>
        </w:rPr>
        <w:t>RDS keeps all manual DB snapshots until explicitly deleted</w:t>
      </w:r>
    </w:p>
    <w:p w14:paraId="3EB717C1" w14:textId="065EE6E1" w:rsidR="00994D54" w:rsidRDefault="00994D54" w:rsidP="00D56A50">
      <w:pPr>
        <w:pStyle w:val="Heading3"/>
        <w:shd w:val="clear" w:color="auto" w:fill="FFFFFF"/>
        <w:spacing w:before="405" w:after="405"/>
        <w:textAlignment w:val="baseline"/>
        <w:divId w:val="47842775"/>
        <w:rPr>
          <w:rFonts w:ascii="Georgia" w:hAnsi="Georgia"/>
          <w:b w:val="0"/>
          <w:bCs w:val="0"/>
          <w:color w:val="666666"/>
          <w:sz w:val="36"/>
          <w:szCs w:val="36"/>
        </w:rPr>
      </w:pPr>
      <w:r>
        <w:rPr>
          <w:noProof/>
        </w:rPr>
        <w:drawing>
          <wp:inline distT="0" distB="0" distL="0" distR="0" wp14:anchorId="01CBF7CB" wp14:editId="0F1D46F9">
            <wp:extent cx="9997572" cy="5217795"/>
            <wp:effectExtent l="0" t="0" r="381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9999727" cy="5218920"/>
                    </a:xfrm>
                    <a:prstGeom prst="rect">
                      <a:avLst/>
                    </a:prstGeom>
                  </pic:spPr>
                </pic:pic>
              </a:graphicData>
            </a:graphic>
          </wp:inline>
        </w:drawing>
      </w:r>
    </w:p>
    <w:p w14:paraId="3D865744" w14:textId="77777777" w:rsidR="00994D54" w:rsidRDefault="00994D54" w:rsidP="00D56A50">
      <w:pPr>
        <w:pStyle w:val="Heading3"/>
        <w:shd w:val="clear" w:color="auto" w:fill="FFFFFF"/>
        <w:spacing w:before="405" w:after="405"/>
        <w:textAlignment w:val="baseline"/>
        <w:divId w:val="47842775"/>
        <w:rPr>
          <w:rFonts w:ascii="Georgia" w:hAnsi="Georgia"/>
          <w:b w:val="0"/>
          <w:bCs w:val="0"/>
          <w:color w:val="666666"/>
          <w:sz w:val="36"/>
          <w:szCs w:val="36"/>
        </w:rPr>
      </w:pPr>
    </w:p>
    <w:p w14:paraId="6A2519CC" w14:textId="111714D1" w:rsidR="00D56A50" w:rsidRDefault="00D56A50" w:rsidP="00D56A50">
      <w:pPr>
        <w:pStyle w:val="Heading3"/>
        <w:shd w:val="clear" w:color="auto" w:fill="FFFFFF"/>
        <w:spacing w:before="405" w:after="405"/>
        <w:textAlignment w:val="baseline"/>
        <w:divId w:val="47842775"/>
        <w:rPr>
          <w:rFonts w:ascii="Georgia" w:hAnsi="Georgia"/>
          <w:b w:val="0"/>
          <w:bCs w:val="0"/>
          <w:color w:val="666666"/>
          <w:sz w:val="36"/>
          <w:szCs w:val="36"/>
        </w:rPr>
      </w:pPr>
      <w:r>
        <w:rPr>
          <w:rFonts w:ascii="Georgia" w:hAnsi="Georgia"/>
          <w:b w:val="0"/>
          <w:bCs w:val="0"/>
          <w:color w:val="666666"/>
          <w:sz w:val="36"/>
          <w:szCs w:val="36"/>
        </w:rPr>
        <w:t>DB Snapshots Creation</w:t>
      </w:r>
    </w:p>
    <w:p w14:paraId="2C5B987A" w14:textId="77777777" w:rsidR="00D56A50" w:rsidRPr="004D2019" w:rsidRDefault="00D56A50" w:rsidP="00D56A50">
      <w:pPr>
        <w:numPr>
          <w:ilvl w:val="0"/>
          <w:numId w:val="41"/>
        </w:numPr>
        <w:shd w:val="clear" w:color="auto" w:fill="FFFFFF"/>
        <w:spacing w:after="0"/>
        <w:ind w:left="1125"/>
        <w:textAlignment w:val="baseline"/>
        <w:divId w:val="47842775"/>
        <w:rPr>
          <w:rFonts w:ascii="inherit" w:hAnsi="inherit"/>
          <w:color w:val="00B050"/>
          <w:sz w:val="27"/>
          <w:szCs w:val="27"/>
        </w:rPr>
      </w:pPr>
      <w:r w:rsidRPr="004D2019">
        <w:rPr>
          <w:rFonts w:ascii="inherit" w:hAnsi="inherit"/>
          <w:color w:val="00B050"/>
          <w:sz w:val="27"/>
          <w:szCs w:val="27"/>
        </w:rPr>
        <w:t>DB snapshot is a user-initiated storage volume snapshot of DB instance, backing up the entire DB instance and not just individual databases.</w:t>
      </w:r>
    </w:p>
    <w:p w14:paraId="50F55357" w14:textId="77777777" w:rsidR="00D56A50" w:rsidRPr="004D2019" w:rsidRDefault="00D56A50" w:rsidP="00D56A50">
      <w:pPr>
        <w:numPr>
          <w:ilvl w:val="0"/>
          <w:numId w:val="41"/>
        </w:numPr>
        <w:shd w:val="clear" w:color="auto" w:fill="FFFFFF"/>
        <w:spacing w:after="0"/>
        <w:ind w:left="1125"/>
        <w:textAlignment w:val="baseline"/>
        <w:divId w:val="47842775"/>
        <w:rPr>
          <w:rFonts w:ascii="inherit" w:hAnsi="inherit"/>
          <w:color w:val="00B050"/>
          <w:sz w:val="27"/>
          <w:szCs w:val="27"/>
        </w:rPr>
      </w:pPr>
      <w:r w:rsidRPr="004D2019">
        <w:rPr>
          <w:rFonts w:ascii="inherit" w:hAnsi="inherit"/>
          <w:color w:val="00B050"/>
          <w:sz w:val="27"/>
          <w:szCs w:val="27"/>
        </w:rPr>
        <w:t xml:space="preserve">DB snapshots enable backing up of the DB instance in a known state as </w:t>
      </w:r>
      <w:proofErr w:type="gramStart"/>
      <w:r w:rsidRPr="004D2019">
        <w:rPr>
          <w:rFonts w:ascii="inherit" w:hAnsi="inherit"/>
          <w:color w:val="00B050"/>
          <w:sz w:val="27"/>
          <w:szCs w:val="27"/>
        </w:rPr>
        <w:t>needed, and</w:t>
      </w:r>
      <w:proofErr w:type="gramEnd"/>
      <w:r w:rsidRPr="004D2019">
        <w:rPr>
          <w:rFonts w:ascii="inherit" w:hAnsi="inherit"/>
          <w:color w:val="00B050"/>
          <w:sz w:val="27"/>
          <w:szCs w:val="27"/>
        </w:rPr>
        <w:t xml:space="preserve"> can then be restored to that specific state at any time.</w:t>
      </w:r>
    </w:p>
    <w:p w14:paraId="6E8B1455" w14:textId="77777777" w:rsidR="00D56A50" w:rsidRPr="004D2019" w:rsidRDefault="00D56A50" w:rsidP="00D56A50">
      <w:pPr>
        <w:numPr>
          <w:ilvl w:val="0"/>
          <w:numId w:val="41"/>
        </w:numPr>
        <w:shd w:val="clear" w:color="auto" w:fill="FFFFFF"/>
        <w:spacing w:after="0"/>
        <w:ind w:left="1125"/>
        <w:textAlignment w:val="baseline"/>
        <w:divId w:val="47842775"/>
        <w:rPr>
          <w:rFonts w:ascii="inherit" w:hAnsi="inherit"/>
          <w:color w:val="00B050"/>
          <w:sz w:val="27"/>
          <w:szCs w:val="27"/>
        </w:rPr>
      </w:pPr>
      <w:r w:rsidRPr="004D2019">
        <w:rPr>
          <w:rFonts w:ascii="inherit" w:hAnsi="inherit"/>
          <w:color w:val="00B050"/>
          <w:sz w:val="27"/>
          <w:szCs w:val="27"/>
        </w:rPr>
        <w:t>DB snapshots are kept until explicitly deleted</w:t>
      </w:r>
    </w:p>
    <w:p w14:paraId="6897F803" w14:textId="77777777" w:rsidR="00D56A50" w:rsidRDefault="00D56A50" w:rsidP="00D56A50">
      <w:pPr>
        <w:numPr>
          <w:ilvl w:val="0"/>
          <w:numId w:val="41"/>
        </w:numPr>
        <w:shd w:val="clear" w:color="auto" w:fill="FFFFFF"/>
        <w:spacing w:after="0"/>
        <w:ind w:left="1125"/>
        <w:textAlignment w:val="baseline"/>
        <w:divId w:val="47842775"/>
        <w:rPr>
          <w:rFonts w:ascii="inherit" w:hAnsi="inherit"/>
          <w:color w:val="666666"/>
          <w:sz w:val="27"/>
          <w:szCs w:val="27"/>
        </w:rPr>
      </w:pPr>
      <w:r w:rsidRPr="004D2019">
        <w:rPr>
          <w:rFonts w:ascii="inherit" w:hAnsi="inherit"/>
          <w:color w:val="00B050"/>
          <w:sz w:val="27"/>
          <w:szCs w:val="27"/>
        </w:rPr>
        <w:t>Creating DB snapshot on a Single-AZ DB instance results in a brief I/O suspension that typically lasting no more than a few minutes.</w:t>
      </w:r>
    </w:p>
    <w:p w14:paraId="2912841A" w14:textId="77777777" w:rsidR="00D56A50" w:rsidRPr="004D2019" w:rsidRDefault="00D56A50" w:rsidP="00D56A50">
      <w:pPr>
        <w:numPr>
          <w:ilvl w:val="0"/>
          <w:numId w:val="41"/>
        </w:numPr>
        <w:shd w:val="clear" w:color="auto" w:fill="FFFFFF"/>
        <w:spacing w:after="0"/>
        <w:ind w:left="1125"/>
        <w:textAlignment w:val="baseline"/>
        <w:divId w:val="47842775"/>
        <w:rPr>
          <w:rFonts w:ascii="inherit" w:hAnsi="inherit"/>
          <w:color w:val="00B050"/>
          <w:sz w:val="27"/>
          <w:szCs w:val="27"/>
        </w:rPr>
      </w:pPr>
      <w:r w:rsidRPr="004D2019">
        <w:rPr>
          <w:rFonts w:ascii="inherit" w:hAnsi="inherit"/>
          <w:color w:val="00B050"/>
          <w:sz w:val="27"/>
          <w:szCs w:val="27"/>
        </w:rPr>
        <w:t>Multi-AZ DB instances are not affected by this I/O suspension since the backup is taken on the standby instance</w:t>
      </w:r>
    </w:p>
    <w:p w14:paraId="46629A55" w14:textId="100A40E7" w:rsidR="00D56A50" w:rsidRDefault="00D56A50" w:rsidP="00D56A50">
      <w:pPr>
        <w:pStyle w:val="Heading3"/>
        <w:shd w:val="clear" w:color="auto" w:fill="FFFFFF"/>
        <w:spacing w:before="405" w:after="405"/>
        <w:textAlignment w:val="baseline"/>
        <w:divId w:val="47842775"/>
        <w:rPr>
          <w:rFonts w:ascii="Georgia" w:hAnsi="Georgia"/>
          <w:b w:val="0"/>
          <w:bCs w:val="0"/>
          <w:color w:val="666666"/>
          <w:sz w:val="36"/>
          <w:szCs w:val="36"/>
        </w:rPr>
      </w:pPr>
      <w:r>
        <w:rPr>
          <w:rFonts w:ascii="Georgia" w:hAnsi="Georgia"/>
          <w:b w:val="0"/>
          <w:bCs w:val="0"/>
          <w:color w:val="666666"/>
          <w:sz w:val="36"/>
          <w:szCs w:val="36"/>
        </w:rPr>
        <w:t>DB Snapshot Restore</w:t>
      </w:r>
    </w:p>
    <w:p w14:paraId="746886E7" w14:textId="690C3377" w:rsidR="00B92B48" w:rsidRDefault="00B92B48" w:rsidP="00B92B48">
      <w:pPr>
        <w:divId w:val="47842775"/>
      </w:pPr>
    </w:p>
    <w:p w14:paraId="141F5DA2" w14:textId="5D83D248" w:rsidR="00B92B48" w:rsidRPr="00B92B48" w:rsidRDefault="00B92B48" w:rsidP="00B92B48">
      <w:pPr>
        <w:divId w:val="47842775"/>
      </w:pPr>
      <w:r>
        <w:rPr>
          <w:noProof/>
        </w:rPr>
        <w:drawing>
          <wp:inline distT="0" distB="0" distL="0" distR="0" wp14:anchorId="2526EB00" wp14:editId="6112267B">
            <wp:extent cx="10458450" cy="535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58450" cy="5353050"/>
                    </a:xfrm>
                    <a:prstGeom prst="rect">
                      <a:avLst/>
                    </a:prstGeom>
                  </pic:spPr>
                </pic:pic>
              </a:graphicData>
            </a:graphic>
          </wp:inline>
        </w:drawing>
      </w:r>
    </w:p>
    <w:p w14:paraId="4FC79442" w14:textId="77777777" w:rsidR="00D56A50" w:rsidRPr="00A86DB7" w:rsidRDefault="00D56A50" w:rsidP="00D56A50">
      <w:pPr>
        <w:numPr>
          <w:ilvl w:val="0"/>
          <w:numId w:val="42"/>
        </w:numPr>
        <w:shd w:val="clear" w:color="auto" w:fill="FFFFFF"/>
        <w:spacing w:after="0"/>
        <w:ind w:left="1125"/>
        <w:textAlignment w:val="baseline"/>
        <w:divId w:val="47842775"/>
        <w:rPr>
          <w:rFonts w:ascii="inherit" w:hAnsi="inherit"/>
          <w:color w:val="00B050"/>
          <w:sz w:val="27"/>
          <w:szCs w:val="27"/>
        </w:rPr>
      </w:pPr>
      <w:r w:rsidRPr="00A86DB7">
        <w:rPr>
          <w:rFonts w:ascii="inherit" w:hAnsi="inherit"/>
          <w:color w:val="00B050"/>
          <w:sz w:val="27"/>
          <w:szCs w:val="27"/>
        </w:rPr>
        <w:t>DB instance can be restored to any specific time during this retention period, creating a new DB instance.</w:t>
      </w:r>
    </w:p>
    <w:p w14:paraId="368F789A" w14:textId="77777777" w:rsidR="00D56A50" w:rsidRPr="00A86DB7" w:rsidRDefault="00D56A50" w:rsidP="00D56A50">
      <w:pPr>
        <w:numPr>
          <w:ilvl w:val="0"/>
          <w:numId w:val="42"/>
        </w:numPr>
        <w:shd w:val="clear" w:color="auto" w:fill="FFFFFF"/>
        <w:spacing w:after="0"/>
        <w:ind w:left="1125"/>
        <w:textAlignment w:val="baseline"/>
        <w:divId w:val="47842775"/>
        <w:rPr>
          <w:rFonts w:ascii="inherit" w:hAnsi="inherit"/>
          <w:color w:val="00B050"/>
          <w:sz w:val="27"/>
          <w:szCs w:val="27"/>
        </w:rPr>
      </w:pPr>
      <w:r w:rsidRPr="00A86DB7">
        <w:rPr>
          <w:rFonts w:ascii="inherit" w:hAnsi="inherit"/>
          <w:color w:val="00B050"/>
          <w:sz w:val="27"/>
          <w:szCs w:val="27"/>
        </w:rPr>
        <w:t>DB restore creates a New DB instance with a different endpoint</w:t>
      </w:r>
    </w:p>
    <w:p w14:paraId="39127081" w14:textId="77777777" w:rsidR="00D56A50" w:rsidRPr="00A86DB7" w:rsidRDefault="00D56A50" w:rsidP="00D56A50">
      <w:pPr>
        <w:numPr>
          <w:ilvl w:val="0"/>
          <w:numId w:val="42"/>
        </w:numPr>
        <w:shd w:val="clear" w:color="auto" w:fill="FFFFFF"/>
        <w:spacing w:after="0"/>
        <w:ind w:left="1125"/>
        <w:textAlignment w:val="baseline"/>
        <w:divId w:val="47842775"/>
        <w:rPr>
          <w:rFonts w:ascii="inherit" w:hAnsi="inherit"/>
          <w:color w:val="00B050"/>
          <w:sz w:val="27"/>
          <w:szCs w:val="27"/>
        </w:rPr>
      </w:pPr>
      <w:r w:rsidRPr="00A86DB7">
        <w:rPr>
          <w:rFonts w:ascii="inherit" w:hAnsi="inherit"/>
          <w:color w:val="00B050"/>
          <w:sz w:val="27"/>
          <w:szCs w:val="27"/>
        </w:rPr>
        <w:t>RDS uses the periodic data backups in conjunction with the transaction logs to enable restoration of the DB Instance to any second during the retention period, up to the </w:t>
      </w:r>
      <w:proofErr w:type="spellStart"/>
      <w:r w:rsidRPr="00A86DB7">
        <w:rPr>
          <w:rStyle w:val="Emphasis"/>
          <w:rFonts w:ascii="inherit" w:hAnsi="inherit"/>
          <w:color w:val="00B050"/>
          <w:sz w:val="27"/>
          <w:szCs w:val="27"/>
          <w:bdr w:val="none" w:sz="0" w:space="0" w:color="auto" w:frame="1"/>
        </w:rPr>
        <w:t>LatestRestorableTime</w:t>
      </w:r>
      <w:proofErr w:type="spellEnd"/>
      <w:r w:rsidRPr="00A86DB7">
        <w:rPr>
          <w:rFonts w:ascii="inherit" w:hAnsi="inherit"/>
          <w:color w:val="00B050"/>
          <w:sz w:val="27"/>
          <w:szCs w:val="27"/>
        </w:rPr>
        <w:t> (typically up to the last few minutes).</w:t>
      </w:r>
    </w:p>
    <w:p w14:paraId="1372E66C" w14:textId="77777777" w:rsidR="00D56A50" w:rsidRPr="00A86DB7" w:rsidRDefault="00D56A50" w:rsidP="00D56A50">
      <w:pPr>
        <w:numPr>
          <w:ilvl w:val="0"/>
          <w:numId w:val="42"/>
        </w:numPr>
        <w:shd w:val="clear" w:color="auto" w:fill="FFFFFF"/>
        <w:spacing w:after="0"/>
        <w:ind w:left="1125"/>
        <w:textAlignment w:val="baseline"/>
        <w:divId w:val="47842775"/>
        <w:rPr>
          <w:rFonts w:ascii="inherit" w:hAnsi="inherit"/>
          <w:color w:val="00B050"/>
          <w:sz w:val="27"/>
          <w:szCs w:val="27"/>
        </w:rPr>
      </w:pPr>
      <w:r w:rsidRPr="00A86DB7">
        <w:rPr>
          <w:rStyle w:val="Strong"/>
          <w:rFonts w:ascii="inherit" w:hAnsi="inherit"/>
          <w:color w:val="00B050"/>
          <w:sz w:val="27"/>
          <w:szCs w:val="27"/>
          <w:bdr w:val="none" w:sz="0" w:space="0" w:color="auto" w:frame="1"/>
        </w:rPr>
        <w:t>Option group associated with the DB snapshot is associated with the restored DB instance once it is created.</w:t>
      </w:r>
      <w:r w:rsidRPr="00A86DB7">
        <w:rPr>
          <w:rFonts w:ascii="inherit" w:hAnsi="inherit"/>
          <w:color w:val="00B050"/>
          <w:sz w:val="27"/>
          <w:szCs w:val="27"/>
        </w:rPr>
        <w:t> However, option group is associated with the VPC, so would apply only when the instance is restored in the same VPC as the DB snapshot.</w:t>
      </w:r>
    </w:p>
    <w:p w14:paraId="39FE83BE" w14:textId="77777777" w:rsidR="00D56A50" w:rsidRPr="00A86DB7" w:rsidRDefault="00D56A50" w:rsidP="00D56A50">
      <w:pPr>
        <w:numPr>
          <w:ilvl w:val="0"/>
          <w:numId w:val="42"/>
        </w:numPr>
        <w:shd w:val="clear" w:color="auto" w:fill="FFFFFF"/>
        <w:spacing w:after="0"/>
        <w:ind w:left="1125"/>
        <w:textAlignment w:val="baseline"/>
        <w:divId w:val="47842775"/>
        <w:rPr>
          <w:rFonts w:ascii="inherit" w:hAnsi="inherit"/>
          <w:color w:val="00B050"/>
          <w:sz w:val="27"/>
          <w:szCs w:val="27"/>
        </w:rPr>
      </w:pPr>
      <w:r w:rsidRPr="00A86DB7">
        <w:rPr>
          <w:rStyle w:val="Strong"/>
          <w:rFonts w:ascii="inherit" w:hAnsi="inherit"/>
          <w:color w:val="00B050"/>
          <w:sz w:val="27"/>
          <w:szCs w:val="27"/>
          <w:bdr w:val="none" w:sz="0" w:space="0" w:color="auto" w:frame="1"/>
        </w:rPr>
        <w:t>Default DB parameter and security groups are associated with the restored instance</w:t>
      </w:r>
      <w:r w:rsidRPr="00A86DB7">
        <w:rPr>
          <w:rFonts w:ascii="inherit" w:hAnsi="inherit"/>
          <w:color w:val="00B050"/>
          <w:sz w:val="27"/>
          <w:szCs w:val="27"/>
        </w:rPr>
        <w:t>. After the restoration is complete, any custom DB parameter or security groups used by the instance restored from should be associated explicitly.</w:t>
      </w:r>
    </w:p>
    <w:p w14:paraId="7410E6F0" w14:textId="77777777" w:rsidR="00D56A50" w:rsidRPr="00A86DB7" w:rsidRDefault="00D56A50" w:rsidP="00D56A50">
      <w:pPr>
        <w:numPr>
          <w:ilvl w:val="0"/>
          <w:numId w:val="42"/>
        </w:numPr>
        <w:shd w:val="clear" w:color="auto" w:fill="FFFFFF"/>
        <w:spacing w:after="0"/>
        <w:ind w:left="1125"/>
        <w:textAlignment w:val="baseline"/>
        <w:divId w:val="47842775"/>
        <w:rPr>
          <w:rFonts w:ascii="inherit" w:hAnsi="inherit"/>
          <w:color w:val="00B050"/>
          <w:sz w:val="27"/>
          <w:szCs w:val="27"/>
        </w:rPr>
      </w:pPr>
      <w:r w:rsidRPr="00A86DB7">
        <w:rPr>
          <w:rFonts w:ascii="inherit" w:hAnsi="inherit"/>
          <w:color w:val="00B050"/>
          <w:sz w:val="27"/>
          <w:szCs w:val="27"/>
        </w:rPr>
        <w:t>A DB instance can be restored with a different storage type than the source DB snapshot. In this case the restoration process will be slower because of the additional work required to migrate the data to the new storage type </w:t>
      </w:r>
      <w:r w:rsidRPr="00A86DB7">
        <w:rPr>
          <w:rStyle w:val="Emphasis"/>
          <w:rFonts w:ascii="inherit" w:hAnsi="inherit"/>
          <w:color w:val="00B050"/>
          <w:sz w:val="27"/>
          <w:szCs w:val="27"/>
          <w:bdr w:val="none" w:sz="0" w:space="0" w:color="auto" w:frame="1"/>
        </w:rPr>
        <w:t xml:space="preserve">for </w:t>
      </w:r>
      <w:proofErr w:type="gramStart"/>
      <w:r w:rsidRPr="00A86DB7">
        <w:rPr>
          <w:rStyle w:val="Emphasis"/>
          <w:rFonts w:ascii="inherit" w:hAnsi="inherit"/>
          <w:color w:val="00B050"/>
          <w:sz w:val="27"/>
          <w:szCs w:val="27"/>
          <w:bdr w:val="none" w:sz="0" w:space="0" w:color="auto" w:frame="1"/>
        </w:rPr>
        <w:t>e.g.</w:t>
      </w:r>
      <w:proofErr w:type="gramEnd"/>
      <w:r w:rsidRPr="00A86DB7">
        <w:rPr>
          <w:rStyle w:val="Emphasis"/>
          <w:rFonts w:ascii="inherit" w:hAnsi="inherit"/>
          <w:color w:val="00B050"/>
          <w:sz w:val="27"/>
          <w:szCs w:val="27"/>
          <w:bdr w:val="none" w:sz="0" w:space="0" w:color="auto" w:frame="1"/>
        </w:rPr>
        <w:t xml:space="preserve"> from GP2 to Provisioned IOPS</w:t>
      </w:r>
    </w:p>
    <w:p w14:paraId="47787A00" w14:textId="77777777" w:rsidR="00D56A50" w:rsidRDefault="00D56A50" w:rsidP="00D56A50">
      <w:pPr>
        <w:numPr>
          <w:ilvl w:val="0"/>
          <w:numId w:val="42"/>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A DB instance can be restored with a different edition of the DB engine only if the DB snapshot has the required storage allocated for the new edition </w:t>
      </w:r>
      <w:r>
        <w:rPr>
          <w:rStyle w:val="Emphasis"/>
          <w:rFonts w:ascii="inherit" w:hAnsi="inherit"/>
          <w:color w:val="666666"/>
          <w:sz w:val="27"/>
          <w:szCs w:val="27"/>
          <w:bdr w:val="none" w:sz="0" w:space="0" w:color="auto" w:frame="1"/>
        </w:rPr>
        <w:t>for e.g., to change from SQL Server Web Edition to SQL Server Standard Edition, the DB snapshot must have been created from a SQL Server DB instance that had at least 200 GB of allocated storage, which is the minimum allocated storage for SQL Server Standard edition</w:t>
      </w:r>
    </w:p>
    <w:p w14:paraId="73ED32BB" w14:textId="77777777" w:rsidR="00D56A50" w:rsidRDefault="00D56A50" w:rsidP="00D56A50">
      <w:pPr>
        <w:pStyle w:val="Heading3"/>
        <w:shd w:val="clear" w:color="auto" w:fill="FFFFFF"/>
        <w:spacing w:before="405" w:after="405"/>
        <w:textAlignment w:val="baseline"/>
        <w:divId w:val="47842775"/>
        <w:rPr>
          <w:rFonts w:ascii="Georgia" w:hAnsi="Georgia"/>
          <w:b w:val="0"/>
          <w:bCs w:val="0"/>
          <w:color w:val="666666"/>
          <w:sz w:val="36"/>
          <w:szCs w:val="36"/>
        </w:rPr>
      </w:pPr>
      <w:r>
        <w:rPr>
          <w:rFonts w:ascii="Georgia" w:hAnsi="Georgia"/>
          <w:b w:val="0"/>
          <w:bCs w:val="0"/>
          <w:color w:val="666666"/>
          <w:sz w:val="36"/>
          <w:szCs w:val="36"/>
        </w:rPr>
        <w:t>DB Snapshot Copy</w:t>
      </w:r>
    </w:p>
    <w:p w14:paraId="6DC01CE0" w14:textId="77777777" w:rsidR="00D56A50" w:rsidRPr="00A86DB7" w:rsidRDefault="00D56A50" w:rsidP="00D56A50">
      <w:pPr>
        <w:numPr>
          <w:ilvl w:val="0"/>
          <w:numId w:val="43"/>
        </w:numPr>
        <w:shd w:val="clear" w:color="auto" w:fill="FFFFFF"/>
        <w:spacing w:after="0"/>
        <w:ind w:left="1125"/>
        <w:textAlignment w:val="baseline"/>
        <w:divId w:val="47842775"/>
        <w:rPr>
          <w:rFonts w:ascii="inherit" w:hAnsi="inherit"/>
          <w:color w:val="00B050"/>
          <w:sz w:val="27"/>
          <w:szCs w:val="27"/>
        </w:rPr>
      </w:pPr>
      <w:r w:rsidRPr="00A86DB7">
        <w:rPr>
          <w:rFonts w:ascii="inherit" w:hAnsi="inherit"/>
          <w:color w:val="00B050"/>
          <w:sz w:val="27"/>
          <w:szCs w:val="27"/>
        </w:rPr>
        <w:t>RDS supports two types of DB snapshot copying.</w:t>
      </w:r>
    </w:p>
    <w:p w14:paraId="7E20C1C5" w14:textId="77777777" w:rsidR="00D56A50" w:rsidRPr="00A86DB7" w:rsidRDefault="00D56A50" w:rsidP="00D56A50">
      <w:pPr>
        <w:numPr>
          <w:ilvl w:val="1"/>
          <w:numId w:val="43"/>
        </w:numPr>
        <w:shd w:val="clear" w:color="auto" w:fill="FFFFFF"/>
        <w:spacing w:after="0"/>
        <w:ind w:left="2250"/>
        <w:textAlignment w:val="baseline"/>
        <w:divId w:val="47842775"/>
        <w:rPr>
          <w:rFonts w:ascii="inherit" w:hAnsi="inherit"/>
          <w:color w:val="00B050"/>
          <w:sz w:val="27"/>
          <w:szCs w:val="27"/>
        </w:rPr>
      </w:pPr>
      <w:r w:rsidRPr="00A86DB7">
        <w:rPr>
          <w:rFonts w:ascii="inherit" w:hAnsi="inherit"/>
          <w:color w:val="00B050"/>
          <w:sz w:val="27"/>
          <w:szCs w:val="27"/>
        </w:rPr>
        <w:t>Copy an automated DB snapshot to create a manual DB snapshot in the same AWS region. Manual DB snapshot are not deleted automatically and can be kept indefinitely.</w:t>
      </w:r>
    </w:p>
    <w:p w14:paraId="49B6A145" w14:textId="77777777" w:rsidR="00D56A50" w:rsidRPr="00A86DB7" w:rsidRDefault="00D56A50" w:rsidP="00D56A50">
      <w:pPr>
        <w:numPr>
          <w:ilvl w:val="1"/>
          <w:numId w:val="43"/>
        </w:numPr>
        <w:shd w:val="clear" w:color="auto" w:fill="FFFFFF"/>
        <w:spacing w:after="0"/>
        <w:ind w:left="2250"/>
        <w:textAlignment w:val="baseline"/>
        <w:divId w:val="47842775"/>
        <w:rPr>
          <w:rFonts w:ascii="inherit" w:hAnsi="inherit"/>
          <w:color w:val="00B050"/>
          <w:sz w:val="27"/>
          <w:szCs w:val="27"/>
        </w:rPr>
      </w:pPr>
      <w:r w:rsidRPr="00A86DB7">
        <w:rPr>
          <w:rFonts w:ascii="inherit" w:hAnsi="inherit"/>
          <w:color w:val="00B050"/>
          <w:sz w:val="27"/>
          <w:szCs w:val="27"/>
        </w:rPr>
        <w:t>Copy either an automated or manual DB snapshot from one region to another region. By copying the DB snapshot to another region, a manual DB snapshot is created that is retained in that region</w:t>
      </w:r>
    </w:p>
    <w:p w14:paraId="7E55B3E5" w14:textId="77777777" w:rsidR="00D56A50" w:rsidRPr="00A86DB7" w:rsidRDefault="00D56A50" w:rsidP="00D56A50">
      <w:pPr>
        <w:numPr>
          <w:ilvl w:val="0"/>
          <w:numId w:val="43"/>
        </w:numPr>
        <w:shd w:val="clear" w:color="auto" w:fill="FFFFFF"/>
        <w:spacing w:after="0"/>
        <w:ind w:left="1125"/>
        <w:textAlignment w:val="baseline"/>
        <w:divId w:val="47842775"/>
        <w:rPr>
          <w:rFonts w:ascii="inherit" w:hAnsi="inherit"/>
          <w:color w:val="00B050"/>
          <w:sz w:val="27"/>
          <w:szCs w:val="27"/>
        </w:rPr>
      </w:pPr>
      <w:r w:rsidRPr="00A86DB7">
        <w:rPr>
          <w:rFonts w:ascii="inherit" w:hAnsi="inherit"/>
          <w:color w:val="00B050"/>
          <w:sz w:val="27"/>
          <w:szCs w:val="27"/>
        </w:rPr>
        <w:t>Automated backups cannot be shared. They need to be copied to a manual snapshot, and the manual snapshot can be shared.</w:t>
      </w:r>
    </w:p>
    <w:p w14:paraId="38E3649C" w14:textId="77777777" w:rsidR="00D56A50" w:rsidRDefault="00D56A50" w:rsidP="00D56A50">
      <w:pPr>
        <w:numPr>
          <w:ilvl w:val="0"/>
          <w:numId w:val="43"/>
        </w:numPr>
        <w:shd w:val="clear" w:color="auto" w:fill="FFFFFF"/>
        <w:spacing w:after="0"/>
        <w:ind w:left="1125"/>
        <w:textAlignment w:val="baseline"/>
        <w:divId w:val="47842775"/>
        <w:rPr>
          <w:rFonts w:ascii="inherit" w:hAnsi="inherit"/>
          <w:color w:val="666666"/>
          <w:sz w:val="27"/>
          <w:szCs w:val="27"/>
        </w:rPr>
      </w:pPr>
      <w:r w:rsidRPr="00A86DB7">
        <w:rPr>
          <w:rFonts w:ascii="inherit" w:hAnsi="inherit"/>
          <w:color w:val="00B050"/>
          <w:sz w:val="27"/>
          <w:szCs w:val="27"/>
        </w:rPr>
        <w:t>Manual DB snapshots can be shared with other AWS accounts and copy DB snapshots shared to you by other AWS accounts</w:t>
      </w:r>
    </w:p>
    <w:p w14:paraId="06977770" w14:textId="77777777" w:rsidR="00D56A50" w:rsidRDefault="00D56A50" w:rsidP="00D56A50">
      <w:pPr>
        <w:numPr>
          <w:ilvl w:val="0"/>
          <w:numId w:val="43"/>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Snapshot Copy Encryption</w:t>
      </w:r>
    </w:p>
    <w:p w14:paraId="7BCDB117" w14:textId="77777777" w:rsidR="00D56A50" w:rsidRDefault="00D56A50" w:rsidP="00D56A50">
      <w:pPr>
        <w:numPr>
          <w:ilvl w:val="1"/>
          <w:numId w:val="43"/>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DB snapshot that has been encrypted using an AWS Key Management System (AWS KMS) encryption key can be copied</w:t>
      </w:r>
    </w:p>
    <w:p w14:paraId="1D0FC268" w14:textId="77777777" w:rsidR="00D56A50" w:rsidRDefault="00D56A50" w:rsidP="00D56A50">
      <w:pPr>
        <w:numPr>
          <w:ilvl w:val="1"/>
          <w:numId w:val="43"/>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Copying an encrypted DB snapshot, results in an encrypted copy of the DB snapshot</w:t>
      </w:r>
    </w:p>
    <w:p w14:paraId="00A1DDC9" w14:textId="77777777" w:rsidR="00D56A50" w:rsidRDefault="00D56A50" w:rsidP="00D56A50">
      <w:pPr>
        <w:numPr>
          <w:ilvl w:val="1"/>
          <w:numId w:val="43"/>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When copying, DB snapshot can either be encrypted with the same KMS encryption key as the original DB snapshot, or a different KMS encryption key to encrypt the copy of the DB snapshot.</w:t>
      </w:r>
    </w:p>
    <w:p w14:paraId="5CC61EDE" w14:textId="77777777" w:rsidR="00D56A50" w:rsidRDefault="00D56A50" w:rsidP="00D56A50">
      <w:pPr>
        <w:numPr>
          <w:ilvl w:val="1"/>
          <w:numId w:val="43"/>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An unencrypted DB snapshot can be copied to an encrypted snapshot, a quick way to add encryption to a previously encrypted DB instance.</w:t>
      </w:r>
    </w:p>
    <w:p w14:paraId="379B02FE" w14:textId="77777777" w:rsidR="00D56A50" w:rsidRDefault="00D56A50" w:rsidP="00D56A50">
      <w:pPr>
        <w:numPr>
          <w:ilvl w:val="1"/>
          <w:numId w:val="43"/>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Encrypted snapshot can be restored only to an encrypted DB instance</w:t>
      </w:r>
    </w:p>
    <w:p w14:paraId="50CE8F22" w14:textId="77777777" w:rsidR="00D56A50" w:rsidRDefault="00D56A50" w:rsidP="00D56A50">
      <w:pPr>
        <w:numPr>
          <w:ilvl w:val="1"/>
          <w:numId w:val="43"/>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If a KMS encryption key is specified when restoring from an unencrypted DB cluster snapshot, the restored DB cluster is encrypted using the specified KMS encryption key</w:t>
      </w:r>
    </w:p>
    <w:p w14:paraId="1F55E26C" w14:textId="77777777" w:rsidR="00D56A50" w:rsidRDefault="00D56A50" w:rsidP="00D56A50">
      <w:pPr>
        <w:numPr>
          <w:ilvl w:val="1"/>
          <w:numId w:val="43"/>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Copying an encrypted snapshot shared from another AWS account, requires access to the KMS encryption key that was used to encrypt the DB snapshot.</w:t>
      </w:r>
    </w:p>
    <w:p w14:paraId="3CDBFF42" w14:textId="77777777" w:rsidR="00D56A50" w:rsidRDefault="00D56A50" w:rsidP="00D56A50">
      <w:pPr>
        <w:numPr>
          <w:ilvl w:val="1"/>
          <w:numId w:val="43"/>
        </w:numPr>
        <w:shd w:val="clear" w:color="auto" w:fill="FFFFFF"/>
        <w:spacing w:after="0"/>
        <w:ind w:left="2250"/>
        <w:textAlignment w:val="baseline"/>
        <w:divId w:val="47842775"/>
        <w:rPr>
          <w:rFonts w:ascii="inherit" w:hAnsi="inherit"/>
          <w:color w:val="666666"/>
          <w:sz w:val="27"/>
          <w:szCs w:val="27"/>
        </w:rPr>
      </w:pPr>
      <w:del w:id="0" w:author="Unknown">
        <w:r>
          <w:rPr>
            <w:rFonts w:ascii="inherit" w:hAnsi="inherit"/>
            <w:color w:val="666666"/>
            <w:sz w:val="27"/>
            <w:szCs w:val="27"/>
            <w:bdr w:val="none" w:sz="0" w:space="0" w:color="auto" w:frame="1"/>
          </w:rPr>
          <w:delText>Because KMS encryption keys are specific to the region that they are created in, encrypted snapshot cannot be copied to another region</w:delText>
        </w:r>
      </w:del>
    </w:p>
    <w:p w14:paraId="5EDC5F64" w14:textId="77777777" w:rsidR="00D56A50" w:rsidRDefault="00D56A50" w:rsidP="00D56A50">
      <w:pPr>
        <w:numPr>
          <w:ilvl w:val="1"/>
          <w:numId w:val="43"/>
        </w:numPr>
        <w:shd w:val="clear" w:color="auto" w:fill="FFFFFF"/>
        <w:spacing w:after="0"/>
        <w:ind w:left="2250"/>
        <w:textAlignment w:val="baseline"/>
        <w:divId w:val="47842775"/>
        <w:rPr>
          <w:rFonts w:ascii="inherit" w:hAnsi="inherit"/>
          <w:color w:val="666666"/>
          <w:sz w:val="27"/>
          <w:szCs w:val="27"/>
        </w:rPr>
      </w:pPr>
      <w:r>
        <w:rPr>
          <w:rStyle w:val="Strong"/>
          <w:rFonts w:ascii="inherit" w:hAnsi="inherit"/>
          <w:color w:val="666666"/>
          <w:sz w:val="27"/>
          <w:szCs w:val="27"/>
          <w:bdr w:val="none" w:sz="0" w:space="0" w:color="auto" w:frame="1"/>
        </w:rPr>
        <w:t>NOTE</w:t>
      </w:r>
      <w:r>
        <w:rPr>
          <w:rFonts w:ascii="inherit" w:hAnsi="inherit"/>
          <w:color w:val="666666"/>
          <w:sz w:val="27"/>
          <w:szCs w:val="27"/>
        </w:rPr>
        <w:t> – AWS now allows copying encrypted DB snapshots between accounts and across multiple regions as seamlessly as unencrypted snapshots. Refer </w:t>
      </w:r>
      <w:hyperlink r:id="rId14" w:history="1">
        <w:r>
          <w:rPr>
            <w:rStyle w:val="Hyperlink"/>
            <w:rFonts w:ascii="inherit" w:hAnsi="inherit"/>
            <w:color w:val="1C7C7C"/>
            <w:sz w:val="27"/>
            <w:szCs w:val="27"/>
            <w:bdr w:val="none" w:sz="0" w:space="0" w:color="auto" w:frame="1"/>
          </w:rPr>
          <w:t>blog post</w:t>
        </w:r>
      </w:hyperlink>
    </w:p>
    <w:p w14:paraId="4744660E" w14:textId="77777777" w:rsidR="00D56A50" w:rsidRDefault="00D56A50" w:rsidP="00D56A50">
      <w:pPr>
        <w:pStyle w:val="Heading3"/>
        <w:shd w:val="clear" w:color="auto" w:fill="FFFFFF"/>
        <w:spacing w:before="405" w:after="405"/>
        <w:textAlignment w:val="baseline"/>
        <w:divId w:val="47842775"/>
        <w:rPr>
          <w:rFonts w:ascii="Georgia" w:hAnsi="Georgia"/>
          <w:b w:val="0"/>
          <w:bCs w:val="0"/>
          <w:color w:val="666666"/>
          <w:sz w:val="36"/>
          <w:szCs w:val="36"/>
        </w:rPr>
      </w:pPr>
      <w:r>
        <w:rPr>
          <w:rFonts w:ascii="Georgia" w:hAnsi="Georgia"/>
          <w:b w:val="0"/>
          <w:bCs w:val="0"/>
          <w:color w:val="666666"/>
          <w:sz w:val="36"/>
          <w:szCs w:val="36"/>
        </w:rPr>
        <w:t>DB Snapshot Sharing</w:t>
      </w:r>
    </w:p>
    <w:p w14:paraId="260C020D" w14:textId="77777777" w:rsidR="00D56A50" w:rsidRPr="00A86DB7" w:rsidRDefault="00D56A50" w:rsidP="00D56A50">
      <w:pPr>
        <w:numPr>
          <w:ilvl w:val="0"/>
          <w:numId w:val="44"/>
        </w:numPr>
        <w:shd w:val="clear" w:color="auto" w:fill="FFFFFF"/>
        <w:spacing w:after="0"/>
        <w:ind w:left="1125"/>
        <w:textAlignment w:val="baseline"/>
        <w:divId w:val="47842775"/>
        <w:rPr>
          <w:rFonts w:ascii="inherit" w:hAnsi="inherit"/>
          <w:color w:val="00B050"/>
          <w:sz w:val="27"/>
          <w:szCs w:val="27"/>
        </w:rPr>
      </w:pPr>
      <w:r w:rsidRPr="00A86DB7">
        <w:rPr>
          <w:rFonts w:ascii="inherit" w:hAnsi="inherit"/>
          <w:color w:val="00B050"/>
          <w:sz w:val="27"/>
          <w:szCs w:val="27"/>
        </w:rPr>
        <w:t>Manual DB snapshot or DB cluster snapshot can be shared with up to 20 other AWS accounts.</w:t>
      </w:r>
    </w:p>
    <w:p w14:paraId="35B773D5" w14:textId="77777777" w:rsidR="00D56A50" w:rsidRPr="00A86DB7" w:rsidRDefault="00D56A50" w:rsidP="00D56A50">
      <w:pPr>
        <w:numPr>
          <w:ilvl w:val="0"/>
          <w:numId w:val="44"/>
        </w:numPr>
        <w:shd w:val="clear" w:color="auto" w:fill="FFFFFF"/>
        <w:spacing w:after="0"/>
        <w:ind w:left="1125"/>
        <w:textAlignment w:val="baseline"/>
        <w:divId w:val="47842775"/>
        <w:rPr>
          <w:rFonts w:ascii="inherit" w:hAnsi="inherit"/>
          <w:color w:val="00B050"/>
          <w:sz w:val="27"/>
          <w:szCs w:val="27"/>
        </w:rPr>
      </w:pPr>
      <w:r w:rsidRPr="00A86DB7">
        <w:rPr>
          <w:rFonts w:ascii="inherit" w:hAnsi="inherit"/>
          <w:color w:val="00B050"/>
          <w:sz w:val="27"/>
          <w:szCs w:val="27"/>
        </w:rPr>
        <w:t xml:space="preserve">Manual snapshot shared with other AWS accounts can copy the </w:t>
      </w:r>
      <w:proofErr w:type="gramStart"/>
      <w:r w:rsidRPr="00A86DB7">
        <w:rPr>
          <w:rFonts w:ascii="inherit" w:hAnsi="inherit"/>
          <w:color w:val="00B050"/>
          <w:sz w:val="27"/>
          <w:szCs w:val="27"/>
        </w:rPr>
        <w:t>snapshot, or</w:t>
      </w:r>
      <w:proofErr w:type="gramEnd"/>
      <w:r w:rsidRPr="00A86DB7">
        <w:rPr>
          <w:rFonts w:ascii="inherit" w:hAnsi="inherit"/>
          <w:color w:val="00B050"/>
          <w:sz w:val="27"/>
          <w:szCs w:val="27"/>
        </w:rPr>
        <w:t xml:space="preserve"> restore a DB instance or DB cluster from that snapshot.</w:t>
      </w:r>
    </w:p>
    <w:p w14:paraId="59E37451" w14:textId="77777777" w:rsidR="00D56A50" w:rsidRPr="00A86DB7" w:rsidRDefault="00D56A50" w:rsidP="00D56A50">
      <w:pPr>
        <w:numPr>
          <w:ilvl w:val="0"/>
          <w:numId w:val="44"/>
        </w:numPr>
        <w:shd w:val="clear" w:color="auto" w:fill="FFFFFF"/>
        <w:spacing w:after="0"/>
        <w:ind w:left="1125"/>
        <w:textAlignment w:val="baseline"/>
        <w:divId w:val="47842775"/>
        <w:rPr>
          <w:rFonts w:ascii="inherit" w:hAnsi="inherit"/>
          <w:color w:val="00B050"/>
          <w:sz w:val="27"/>
          <w:szCs w:val="27"/>
        </w:rPr>
      </w:pPr>
      <w:r w:rsidRPr="00A86DB7">
        <w:rPr>
          <w:rFonts w:ascii="inherit" w:hAnsi="inherit"/>
          <w:color w:val="00B050"/>
          <w:sz w:val="27"/>
          <w:szCs w:val="27"/>
        </w:rPr>
        <w:t>Manual snapshot can also be shared as public, which makes the snapshot available to all AWS accounts. Care should be taken when sharing a snapshot as public so that none of the private information is included</w:t>
      </w:r>
    </w:p>
    <w:p w14:paraId="05F21B46" w14:textId="77777777" w:rsidR="00D56A50" w:rsidRDefault="00D56A50" w:rsidP="00D56A50">
      <w:pPr>
        <w:numPr>
          <w:ilvl w:val="0"/>
          <w:numId w:val="44"/>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Shared snapshot can be copied to another region.</w:t>
      </w:r>
    </w:p>
    <w:p w14:paraId="340D09B9" w14:textId="77777777" w:rsidR="00D56A50" w:rsidRDefault="00D56A50" w:rsidP="00D56A50">
      <w:pPr>
        <w:numPr>
          <w:ilvl w:val="0"/>
          <w:numId w:val="44"/>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However, following limitations apply when sharing manual snapshots with other AWS accounts:</w:t>
      </w:r>
    </w:p>
    <w:p w14:paraId="733AC802" w14:textId="77777777" w:rsidR="00D56A50" w:rsidRDefault="00D56A50" w:rsidP="00D56A50">
      <w:pPr>
        <w:numPr>
          <w:ilvl w:val="1"/>
          <w:numId w:val="44"/>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When a DB instance or DB cluster is restored from a shared snapshot using the AWS CLI or RDS API, the Amazon Resource Name (ARN) of the shared snapshot as the snapshot identifier should be specified</w:t>
      </w:r>
    </w:p>
    <w:p w14:paraId="3117F1B5" w14:textId="77777777" w:rsidR="00D56A50" w:rsidRDefault="00D56A50" w:rsidP="00D56A50">
      <w:pPr>
        <w:numPr>
          <w:ilvl w:val="1"/>
          <w:numId w:val="44"/>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DB snapshot that uses an option group with permanent or persistent options cannot be shared</w:t>
      </w:r>
    </w:p>
    <w:p w14:paraId="7EA085B1" w14:textId="77777777" w:rsidR="00D56A50" w:rsidRDefault="00D56A50" w:rsidP="00D56A50">
      <w:pPr>
        <w:numPr>
          <w:ilvl w:val="1"/>
          <w:numId w:val="44"/>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A permanent option cannot be removed from an option group. Option groups with persistent options cannot be removed from a DB instance once the option group has been assigned to the DB instance.</w:t>
      </w:r>
    </w:p>
    <w:p w14:paraId="6F35C871" w14:textId="77777777" w:rsidR="00D56A50" w:rsidRPr="00A86DB7" w:rsidRDefault="00D56A50" w:rsidP="00D56A50">
      <w:pPr>
        <w:numPr>
          <w:ilvl w:val="0"/>
          <w:numId w:val="44"/>
        </w:numPr>
        <w:shd w:val="clear" w:color="auto" w:fill="FFFFFF"/>
        <w:spacing w:after="0"/>
        <w:ind w:left="1125"/>
        <w:textAlignment w:val="baseline"/>
        <w:divId w:val="47842775"/>
        <w:rPr>
          <w:rFonts w:ascii="inherit" w:hAnsi="inherit"/>
          <w:color w:val="00B050"/>
          <w:sz w:val="27"/>
          <w:szCs w:val="27"/>
        </w:rPr>
      </w:pPr>
      <w:r w:rsidRPr="00A86DB7">
        <w:rPr>
          <w:rFonts w:ascii="inherit" w:hAnsi="inherit"/>
          <w:color w:val="00B050"/>
          <w:sz w:val="27"/>
          <w:szCs w:val="27"/>
        </w:rPr>
        <w:t>DB snapshots that have been encrypted “at rest” using the AES-256 encryption algorithm can be shared</w:t>
      </w:r>
    </w:p>
    <w:p w14:paraId="7D577BAD" w14:textId="77777777" w:rsidR="00D56A50" w:rsidRPr="00A86DB7" w:rsidRDefault="00D56A50" w:rsidP="00D56A50">
      <w:pPr>
        <w:numPr>
          <w:ilvl w:val="0"/>
          <w:numId w:val="44"/>
        </w:numPr>
        <w:shd w:val="clear" w:color="auto" w:fill="FFFFFF"/>
        <w:spacing w:after="0"/>
        <w:ind w:left="1125"/>
        <w:textAlignment w:val="baseline"/>
        <w:divId w:val="47842775"/>
        <w:rPr>
          <w:rFonts w:ascii="inherit" w:hAnsi="inherit"/>
          <w:color w:val="00B050"/>
          <w:sz w:val="27"/>
          <w:szCs w:val="27"/>
        </w:rPr>
      </w:pPr>
      <w:r w:rsidRPr="00A86DB7">
        <w:rPr>
          <w:rFonts w:ascii="inherit" w:hAnsi="inherit"/>
          <w:color w:val="00B050"/>
          <w:sz w:val="27"/>
          <w:szCs w:val="27"/>
        </w:rPr>
        <w:t>Users can only copy encrypted DB snapshots if they have access to the AWS Key Management Service (AWS KMS) encryption key that was used to encrypt the DB snapshot.</w:t>
      </w:r>
    </w:p>
    <w:p w14:paraId="203099F4" w14:textId="77777777" w:rsidR="00D56A50" w:rsidRPr="00A86DB7" w:rsidRDefault="00D56A50" w:rsidP="00D56A50">
      <w:pPr>
        <w:numPr>
          <w:ilvl w:val="0"/>
          <w:numId w:val="44"/>
        </w:numPr>
        <w:shd w:val="clear" w:color="auto" w:fill="FFFFFF"/>
        <w:spacing w:after="0"/>
        <w:ind w:left="1125"/>
        <w:textAlignment w:val="baseline"/>
        <w:divId w:val="47842775"/>
        <w:rPr>
          <w:rFonts w:ascii="inherit" w:hAnsi="inherit"/>
          <w:color w:val="00B050"/>
          <w:sz w:val="27"/>
          <w:szCs w:val="27"/>
        </w:rPr>
      </w:pPr>
      <w:r w:rsidRPr="00A86DB7">
        <w:rPr>
          <w:rFonts w:ascii="inherit" w:hAnsi="inherit"/>
          <w:color w:val="00B050"/>
          <w:sz w:val="27"/>
          <w:szCs w:val="27"/>
        </w:rPr>
        <w:t>AWS KMS encryption keys can be shared with another AWS account by adding the other account to the KMS key policy.</w:t>
      </w:r>
    </w:p>
    <w:p w14:paraId="038EF418" w14:textId="77777777" w:rsidR="00D56A50" w:rsidRPr="00A86DB7" w:rsidRDefault="00D56A50" w:rsidP="00D56A50">
      <w:pPr>
        <w:numPr>
          <w:ilvl w:val="0"/>
          <w:numId w:val="44"/>
        </w:numPr>
        <w:shd w:val="clear" w:color="auto" w:fill="FFFFFF"/>
        <w:spacing w:after="0"/>
        <w:ind w:left="1125"/>
        <w:textAlignment w:val="baseline"/>
        <w:divId w:val="47842775"/>
        <w:rPr>
          <w:rFonts w:ascii="inherit" w:hAnsi="inherit"/>
          <w:color w:val="00B050"/>
          <w:sz w:val="27"/>
          <w:szCs w:val="27"/>
        </w:rPr>
      </w:pPr>
      <w:r w:rsidRPr="00A86DB7">
        <w:rPr>
          <w:rFonts w:ascii="inherit" w:hAnsi="inherit"/>
          <w:color w:val="00B050"/>
          <w:sz w:val="27"/>
          <w:szCs w:val="27"/>
        </w:rPr>
        <w:t>However, KMS key policy must first be updated by adding any accounts to share the snapshot with, before sharing an encrypted DB snapshot</w:t>
      </w:r>
    </w:p>
    <w:p w14:paraId="580ACBD6" w14:textId="6E181FF0" w:rsidR="00A86DB7" w:rsidRDefault="00A86DB7" w:rsidP="00D56A50">
      <w:pPr>
        <w:pStyle w:val="Heading2"/>
        <w:shd w:val="clear" w:color="auto" w:fill="FFFFFF"/>
        <w:spacing w:before="0"/>
        <w:textAlignment w:val="baseline"/>
        <w:divId w:val="47842775"/>
        <w:rPr>
          <w:rFonts w:ascii="inherit" w:hAnsi="inherit"/>
          <w:b w:val="0"/>
          <w:bCs w:val="0"/>
          <w:color w:val="666666"/>
          <w:sz w:val="42"/>
          <w:szCs w:val="42"/>
          <w:bdr w:val="none" w:sz="0" w:space="0" w:color="auto" w:frame="1"/>
        </w:rPr>
      </w:pPr>
    </w:p>
    <w:p w14:paraId="2E8E2DCE" w14:textId="77777777" w:rsidR="00994D54" w:rsidRPr="00994D54" w:rsidRDefault="00994D54" w:rsidP="00994D54">
      <w:pPr>
        <w:divId w:val="47842775"/>
      </w:pPr>
    </w:p>
    <w:p w14:paraId="3DAF1411" w14:textId="593B6E7E" w:rsidR="00D56A50" w:rsidRDefault="00D56A50" w:rsidP="00D56A50">
      <w:pPr>
        <w:pStyle w:val="Heading2"/>
        <w:shd w:val="clear" w:color="auto" w:fill="FFFFFF"/>
        <w:spacing w:before="0"/>
        <w:textAlignment w:val="baseline"/>
        <w:divId w:val="47842775"/>
        <w:rPr>
          <w:rFonts w:ascii="Georgia" w:hAnsi="Georgia"/>
          <w:b w:val="0"/>
          <w:bCs w:val="0"/>
          <w:color w:val="666666"/>
          <w:sz w:val="42"/>
          <w:szCs w:val="42"/>
        </w:rPr>
      </w:pPr>
      <w:r>
        <w:rPr>
          <w:rFonts w:ascii="inherit" w:hAnsi="inherit"/>
          <w:b w:val="0"/>
          <w:bCs w:val="0"/>
          <w:color w:val="666666"/>
          <w:sz w:val="42"/>
          <w:szCs w:val="42"/>
          <w:bdr w:val="none" w:sz="0" w:space="0" w:color="auto" w:frame="1"/>
        </w:rPr>
        <w:t>AWS Certification Exam Practice Questions</w:t>
      </w:r>
    </w:p>
    <w:p w14:paraId="266B3766" w14:textId="77777777" w:rsidR="00D56A50" w:rsidRDefault="00D56A50" w:rsidP="00D56A50">
      <w:pPr>
        <w:numPr>
          <w:ilvl w:val="0"/>
          <w:numId w:val="46"/>
        </w:numPr>
        <w:shd w:val="clear" w:color="auto" w:fill="FFFFFF"/>
        <w:spacing w:after="0"/>
        <w:ind w:left="1125"/>
        <w:textAlignment w:val="baseline"/>
        <w:divId w:val="47842775"/>
        <w:rPr>
          <w:rFonts w:ascii="inherit" w:hAnsi="inherit"/>
          <w:color w:val="666666"/>
          <w:sz w:val="27"/>
          <w:szCs w:val="27"/>
        </w:rPr>
      </w:pPr>
      <w:r w:rsidRPr="00A86DB7">
        <w:rPr>
          <w:rFonts w:ascii="inherit" w:hAnsi="inherit"/>
          <w:color w:val="00B050"/>
          <w:sz w:val="27"/>
          <w:szCs w:val="27"/>
        </w:rPr>
        <w:t xml:space="preserve">Amazon RDS automated backups and DB Snapshots </w:t>
      </w:r>
      <w:r>
        <w:rPr>
          <w:rFonts w:ascii="inherit" w:hAnsi="inherit"/>
          <w:color w:val="666666"/>
          <w:sz w:val="27"/>
          <w:szCs w:val="27"/>
        </w:rPr>
        <w:t>are currently supported for only the __________ storage engine</w:t>
      </w:r>
    </w:p>
    <w:p w14:paraId="7A3910C7" w14:textId="77777777" w:rsidR="00D56A50" w:rsidRPr="00A86DB7" w:rsidRDefault="00D56A50" w:rsidP="00D56A50">
      <w:pPr>
        <w:numPr>
          <w:ilvl w:val="1"/>
          <w:numId w:val="46"/>
        </w:numPr>
        <w:shd w:val="clear" w:color="auto" w:fill="FFFFFF"/>
        <w:spacing w:after="0"/>
        <w:ind w:left="2250"/>
        <w:textAlignment w:val="baseline"/>
        <w:divId w:val="47842775"/>
        <w:rPr>
          <w:rFonts w:ascii="inherit" w:hAnsi="inherit"/>
          <w:color w:val="00B050"/>
          <w:sz w:val="27"/>
          <w:szCs w:val="27"/>
        </w:rPr>
      </w:pPr>
      <w:proofErr w:type="spellStart"/>
      <w:r w:rsidRPr="00A86DB7">
        <w:rPr>
          <w:rStyle w:val="Strong"/>
          <w:rFonts w:ascii="inherit" w:hAnsi="inherit"/>
          <w:color w:val="00B050"/>
          <w:sz w:val="27"/>
          <w:szCs w:val="27"/>
          <w:bdr w:val="none" w:sz="0" w:space="0" w:color="auto" w:frame="1"/>
        </w:rPr>
        <w:t>InnoDB</w:t>
      </w:r>
      <w:proofErr w:type="spellEnd"/>
    </w:p>
    <w:p w14:paraId="7A45A27E"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proofErr w:type="spellStart"/>
      <w:r>
        <w:rPr>
          <w:rFonts w:ascii="inherit" w:hAnsi="inherit"/>
          <w:color w:val="666666"/>
          <w:sz w:val="27"/>
          <w:szCs w:val="27"/>
        </w:rPr>
        <w:t>MyISAM</w:t>
      </w:r>
      <w:proofErr w:type="spellEnd"/>
    </w:p>
    <w:p w14:paraId="5C77B3E2" w14:textId="77777777" w:rsidR="00D56A50" w:rsidRDefault="00D56A50" w:rsidP="00D56A50">
      <w:pPr>
        <w:numPr>
          <w:ilvl w:val="0"/>
          <w:numId w:val="46"/>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Automated backups are enabled by default for a new DB Instance.</w:t>
      </w:r>
    </w:p>
    <w:p w14:paraId="773CC588" w14:textId="77777777" w:rsidR="00D56A50" w:rsidRPr="00A86DB7" w:rsidRDefault="00D56A50" w:rsidP="00D56A50">
      <w:pPr>
        <w:numPr>
          <w:ilvl w:val="1"/>
          <w:numId w:val="46"/>
        </w:numPr>
        <w:shd w:val="clear" w:color="auto" w:fill="FFFFFF"/>
        <w:spacing w:after="0"/>
        <w:ind w:left="2250"/>
        <w:textAlignment w:val="baseline"/>
        <w:divId w:val="47842775"/>
        <w:rPr>
          <w:rFonts w:ascii="inherit" w:hAnsi="inherit"/>
          <w:color w:val="00B050"/>
          <w:sz w:val="27"/>
          <w:szCs w:val="27"/>
        </w:rPr>
      </w:pPr>
      <w:r w:rsidRPr="00A86DB7">
        <w:rPr>
          <w:rStyle w:val="Strong"/>
          <w:rFonts w:ascii="inherit" w:hAnsi="inherit"/>
          <w:color w:val="00B050"/>
          <w:sz w:val="27"/>
          <w:szCs w:val="27"/>
          <w:bdr w:val="none" w:sz="0" w:space="0" w:color="auto" w:frame="1"/>
        </w:rPr>
        <w:t>TRUE</w:t>
      </w:r>
    </w:p>
    <w:p w14:paraId="7172E9D7"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FALSE</w:t>
      </w:r>
    </w:p>
    <w:p w14:paraId="6081CB9F" w14:textId="77777777" w:rsidR="00D56A50" w:rsidRDefault="00D56A50" w:rsidP="00D56A50">
      <w:pPr>
        <w:numPr>
          <w:ilvl w:val="0"/>
          <w:numId w:val="46"/>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Amazon RDS DB snapshots and automated backups are stored in</w:t>
      </w:r>
    </w:p>
    <w:p w14:paraId="6E6D8FF7"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r>
        <w:rPr>
          <w:rStyle w:val="Strong"/>
          <w:rFonts w:ascii="inherit" w:hAnsi="inherit"/>
          <w:color w:val="666666"/>
          <w:sz w:val="27"/>
          <w:szCs w:val="27"/>
          <w:bdr w:val="none" w:sz="0" w:space="0" w:color="auto" w:frame="1"/>
        </w:rPr>
        <w:t>Amazon S3</w:t>
      </w:r>
    </w:p>
    <w:p w14:paraId="7C38E492"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Amazon EBS Volume</w:t>
      </w:r>
    </w:p>
    <w:p w14:paraId="2DA5C055"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Amazon RDS</w:t>
      </w:r>
    </w:p>
    <w:p w14:paraId="4AD04A21"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Amazon EMR</w:t>
      </w:r>
    </w:p>
    <w:p w14:paraId="33B8B83E" w14:textId="77777777" w:rsidR="00D56A50" w:rsidRDefault="00D56A50" w:rsidP="00D56A50">
      <w:pPr>
        <w:numPr>
          <w:ilvl w:val="0"/>
          <w:numId w:val="46"/>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You receive a frantic call from a new DBA who accidentally dropped a table containing all your customers. Which Amazon RDS feature will allow you to reliably restore your database to within 5 minutes of when the mistake was made?</w:t>
      </w:r>
    </w:p>
    <w:p w14:paraId="5080FDB6"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Multi-AZ RDS</w:t>
      </w:r>
    </w:p>
    <w:p w14:paraId="7F920B20"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RDS snapshots</w:t>
      </w:r>
    </w:p>
    <w:p w14:paraId="20C1CCED"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RDS read replicas</w:t>
      </w:r>
    </w:p>
    <w:p w14:paraId="45DF7524"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r>
        <w:rPr>
          <w:rStyle w:val="Strong"/>
          <w:rFonts w:ascii="inherit" w:hAnsi="inherit"/>
          <w:color w:val="666666"/>
          <w:sz w:val="27"/>
          <w:szCs w:val="27"/>
          <w:bdr w:val="none" w:sz="0" w:space="0" w:color="auto" w:frame="1"/>
        </w:rPr>
        <w:t>RDS automated backup</w:t>
      </w:r>
    </w:p>
    <w:p w14:paraId="289DC623" w14:textId="77777777" w:rsidR="00D56A50" w:rsidRDefault="00D56A50" w:rsidP="00D56A50">
      <w:pPr>
        <w:numPr>
          <w:ilvl w:val="0"/>
          <w:numId w:val="46"/>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Disabling automated backups ______ disable the point-in-time recovery.</w:t>
      </w:r>
    </w:p>
    <w:p w14:paraId="47C7014F"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if configured to can</w:t>
      </w:r>
    </w:p>
    <w:p w14:paraId="388A1050"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will never</w:t>
      </w:r>
    </w:p>
    <w:p w14:paraId="23A09406"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r>
        <w:rPr>
          <w:rStyle w:val="Strong"/>
          <w:rFonts w:ascii="inherit" w:hAnsi="inherit"/>
          <w:color w:val="666666"/>
          <w:sz w:val="27"/>
          <w:szCs w:val="27"/>
          <w:bdr w:val="none" w:sz="0" w:space="0" w:color="auto" w:frame="1"/>
        </w:rPr>
        <w:t>will</w:t>
      </w:r>
    </w:p>
    <w:p w14:paraId="625B5E2E" w14:textId="77777777" w:rsidR="00D56A50" w:rsidRDefault="00D56A50" w:rsidP="00D56A50">
      <w:pPr>
        <w:numPr>
          <w:ilvl w:val="0"/>
          <w:numId w:val="46"/>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Changes to the backup window take effect ______.</w:t>
      </w:r>
    </w:p>
    <w:p w14:paraId="6638E6CC"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from the next billing cycle</w:t>
      </w:r>
    </w:p>
    <w:p w14:paraId="2FFB0304"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after 30 minutes</w:t>
      </w:r>
    </w:p>
    <w:p w14:paraId="4BAF814D"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r>
        <w:rPr>
          <w:rStyle w:val="Strong"/>
          <w:rFonts w:ascii="inherit" w:hAnsi="inherit"/>
          <w:color w:val="666666"/>
          <w:sz w:val="27"/>
          <w:szCs w:val="27"/>
          <w:bdr w:val="none" w:sz="0" w:space="0" w:color="auto" w:frame="1"/>
        </w:rPr>
        <w:t>immediately</w:t>
      </w:r>
    </w:p>
    <w:p w14:paraId="27004070"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after 24 hours</w:t>
      </w:r>
    </w:p>
    <w:p w14:paraId="4FB4DDE1" w14:textId="77777777" w:rsidR="00D56A50" w:rsidRDefault="00D56A50" w:rsidP="00D56A50">
      <w:pPr>
        <w:numPr>
          <w:ilvl w:val="0"/>
          <w:numId w:val="46"/>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You can modify the backup retention period; valid values are 0 (for no backup retention) to a maximum of ___________ days.</w:t>
      </w:r>
    </w:p>
    <w:p w14:paraId="68B0EEBB"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45</w:t>
      </w:r>
    </w:p>
    <w:p w14:paraId="66C36EA6"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r>
        <w:rPr>
          <w:rStyle w:val="Strong"/>
          <w:rFonts w:ascii="inherit" w:hAnsi="inherit"/>
          <w:color w:val="666666"/>
          <w:sz w:val="27"/>
          <w:szCs w:val="27"/>
          <w:bdr w:val="none" w:sz="0" w:space="0" w:color="auto" w:frame="1"/>
        </w:rPr>
        <w:t>35</w:t>
      </w:r>
    </w:p>
    <w:p w14:paraId="7278B3AA"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15</w:t>
      </w:r>
    </w:p>
    <w:p w14:paraId="1B91670A"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5</w:t>
      </w:r>
    </w:p>
    <w:p w14:paraId="342A9BDD" w14:textId="77777777" w:rsidR="00D56A50" w:rsidRDefault="00D56A50" w:rsidP="00D56A50">
      <w:pPr>
        <w:numPr>
          <w:ilvl w:val="0"/>
          <w:numId w:val="46"/>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Amazon RDS automated backups and DB Snapshots are currently supported for only the ______ storage engine</w:t>
      </w:r>
    </w:p>
    <w:p w14:paraId="61AA2DB9"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proofErr w:type="spellStart"/>
      <w:r>
        <w:rPr>
          <w:rFonts w:ascii="inherit" w:hAnsi="inherit"/>
          <w:color w:val="666666"/>
          <w:sz w:val="27"/>
          <w:szCs w:val="27"/>
        </w:rPr>
        <w:t>MyISAM</w:t>
      </w:r>
      <w:proofErr w:type="spellEnd"/>
    </w:p>
    <w:p w14:paraId="58A8F423"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proofErr w:type="spellStart"/>
      <w:r>
        <w:rPr>
          <w:rStyle w:val="Strong"/>
          <w:rFonts w:ascii="inherit" w:hAnsi="inherit"/>
          <w:color w:val="666666"/>
          <w:sz w:val="27"/>
          <w:szCs w:val="27"/>
          <w:bdr w:val="none" w:sz="0" w:space="0" w:color="auto" w:frame="1"/>
        </w:rPr>
        <w:t>InnoDB</w:t>
      </w:r>
      <w:proofErr w:type="spellEnd"/>
      <w:r>
        <w:rPr>
          <w:rStyle w:val="Strong"/>
          <w:rFonts w:ascii="inherit" w:hAnsi="inherit"/>
          <w:color w:val="666666"/>
          <w:sz w:val="27"/>
          <w:szCs w:val="27"/>
          <w:bdr w:val="none" w:sz="0" w:space="0" w:color="auto" w:frame="1"/>
        </w:rPr>
        <w:t> </w:t>
      </w:r>
    </w:p>
    <w:p w14:paraId="64AACC10" w14:textId="77777777" w:rsidR="00D56A50" w:rsidRDefault="00D56A50" w:rsidP="00D56A50">
      <w:pPr>
        <w:numPr>
          <w:ilvl w:val="0"/>
          <w:numId w:val="46"/>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What happens to the I/O operations while you take a database snapshot?</w:t>
      </w:r>
    </w:p>
    <w:p w14:paraId="07636A7E"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r>
        <w:rPr>
          <w:rStyle w:val="Strong"/>
          <w:rFonts w:ascii="inherit" w:hAnsi="inherit"/>
          <w:color w:val="666666"/>
          <w:sz w:val="27"/>
          <w:szCs w:val="27"/>
          <w:bdr w:val="none" w:sz="0" w:space="0" w:color="auto" w:frame="1"/>
        </w:rPr>
        <w:t>I/O operations to the database are suspended for a few minutes while the backup is in progress.</w:t>
      </w:r>
    </w:p>
    <w:p w14:paraId="0BF90DBD"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I/O operations to the database are sent to a Replica (if available) for a few minutes while the backup is in progress.</w:t>
      </w:r>
    </w:p>
    <w:p w14:paraId="6C90B458"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I/O operations will be functioning normally</w:t>
      </w:r>
    </w:p>
    <w:p w14:paraId="06638603"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I/O operations to the database are suspended for an hour while the backup is in progress</w:t>
      </w:r>
    </w:p>
    <w:p w14:paraId="3318E640" w14:textId="0B8DC41B" w:rsidR="00D56A50" w:rsidRDefault="004B0135" w:rsidP="00D56A50">
      <w:pPr>
        <w:numPr>
          <w:ilvl w:val="0"/>
          <w:numId w:val="46"/>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 xml:space="preserve"> </w:t>
      </w:r>
      <w:r w:rsidR="00D56A50">
        <w:rPr>
          <w:rFonts w:ascii="inherit" w:hAnsi="inherit"/>
          <w:color w:val="666666"/>
          <w:sz w:val="27"/>
          <w:szCs w:val="27"/>
        </w:rPr>
        <w:t>True or False: When you perform a restore operation to a point in time or from a DB Snapshot, a new DB Instance is created with a new endpoint.</w:t>
      </w:r>
    </w:p>
    <w:p w14:paraId="5D45F1D3"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FALSE</w:t>
      </w:r>
    </w:p>
    <w:p w14:paraId="5F5B1DEB"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r>
        <w:rPr>
          <w:rStyle w:val="Strong"/>
          <w:rFonts w:ascii="inherit" w:hAnsi="inherit"/>
          <w:color w:val="666666"/>
          <w:sz w:val="27"/>
          <w:szCs w:val="27"/>
          <w:bdr w:val="none" w:sz="0" w:space="0" w:color="auto" w:frame="1"/>
        </w:rPr>
        <w:t>TRUE </w:t>
      </w:r>
    </w:p>
    <w:p w14:paraId="45979A49" w14:textId="0EA92F71" w:rsidR="00D56A50" w:rsidRDefault="004B0135" w:rsidP="00D56A50">
      <w:pPr>
        <w:numPr>
          <w:ilvl w:val="0"/>
          <w:numId w:val="46"/>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 xml:space="preserve"> </w:t>
      </w:r>
      <w:r w:rsidR="00D56A50">
        <w:rPr>
          <w:rFonts w:ascii="inherit" w:hAnsi="inherit"/>
          <w:color w:val="666666"/>
          <w:sz w:val="27"/>
          <w:szCs w:val="27"/>
        </w:rPr>
        <w:t>True or False: Manually created DB Snapshots are deleted after the DB Instance is deleted.</w:t>
      </w:r>
    </w:p>
    <w:p w14:paraId="6406BB28"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TRUE</w:t>
      </w:r>
    </w:p>
    <w:p w14:paraId="7146E929"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r>
        <w:rPr>
          <w:rStyle w:val="Strong"/>
          <w:rFonts w:ascii="inherit" w:hAnsi="inherit"/>
          <w:color w:val="666666"/>
          <w:sz w:val="27"/>
          <w:szCs w:val="27"/>
          <w:bdr w:val="none" w:sz="0" w:space="0" w:color="auto" w:frame="1"/>
        </w:rPr>
        <w:t>FALSE</w:t>
      </w:r>
    </w:p>
    <w:p w14:paraId="486BBEDB" w14:textId="0B8F2C75" w:rsidR="00D56A50" w:rsidRDefault="004B0135" w:rsidP="00D56A50">
      <w:pPr>
        <w:numPr>
          <w:ilvl w:val="0"/>
          <w:numId w:val="46"/>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 xml:space="preserve"> </w:t>
      </w:r>
      <w:r w:rsidR="00D56A50">
        <w:rPr>
          <w:rFonts w:ascii="inherit" w:hAnsi="inherit"/>
          <w:color w:val="666666"/>
          <w:sz w:val="27"/>
          <w:szCs w:val="27"/>
        </w:rPr>
        <w:t>A user is running a MySQL RDS instance. The user will not use the DB for the next 3 months. How can the user save costs?</w:t>
      </w:r>
    </w:p>
    <w:p w14:paraId="6885C63A"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Pause the RDS activities from CLI until it is required in the future</w:t>
      </w:r>
    </w:p>
    <w:p w14:paraId="6F1283C5"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Stop the RDS instance</w:t>
      </w:r>
    </w:p>
    <w:p w14:paraId="34562191"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r>
        <w:rPr>
          <w:rStyle w:val="Strong"/>
          <w:rFonts w:ascii="inherit" w:hAnsi="inherit"/>
          <w:color w:val="666666"/>
          <w:sz w:val="27"/>
          <w:szCs w:val="27"/>
          <w:bdr w:val="none" w:sz="0" w:space="0" w:color="auto" w:frame="1"/>
        </w:rPr>
        <w:t>Create a snapshot of RDS to launch in the future and terminate the instance now</w:t>
      </w:r>
    </w:p>
    <w:p w14:paraId="67527B09" w14:textId="77777777" w:rsidR="00D56A50" w:rsidRDefault="00D56A50" w:rsidP="00D56A50">
      <w:pPr>
        <w:numPr>
          <w:ilvl w:val="1"/>
          <w:numId w:val="4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Change the instance size to micro</w:t>
      </w:r>
    </w:p>
    <w:p w14:paraId="73B4C5E2" w14:textId="6246ED6C" w:rsidR="001572FA" w:rsidRDefault="001572FA" w:rsidP="00D56A50">
      <w:pPr>
        <w:pStyle w:val="Heading1"/>
        <w:shd w:val="clear" w:color="auto" w:fill="FFFFFF"/>
        <w:spacing w:before="0"/>
        <w:textAlignment w:val="baseline"/>
        <w:divId w:val="47842775"/>
        <w:rPr>
          <w:rFonts w:ascii="inherit" w:hAnsi="inherit"/>
          <w:color w:val="666666"/>
          <w:sz w:val="27"/>
          <w:szCs w:val="27"/>
        </w:rPr>
      </w:pPr>
    </w:p>
    <w:p w14:paraId="7C0C36BF" w14:textId="79186689" w:rsidR="00CD0ADF" w:rsidRDefault="00CD0ADF">
      <w:pPr>
        <w:pStyle w:val="Heading1"/>
        <w:shd w:val="clear" w:color="auto" w:fill="FFFFFF"/>
        <w:spacing w:before="0"/>
        <w:textAlignment w:val="baseline"/>
        <w:divId w:val="1456027147"/>
      </w:pPr>
    </w:p>
    <w:sectPr w:rsidR="00CD0AD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4E2F"/>
    <w:multiLevelType w:val="multilevel"/>
    <w:tmpl w:val="67C0CF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02A5D"/>
    <w:multiLevelType w:val="multilevel"/>
    <w:tmpl w:val="CAEA23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07E93"/>
    <w:multiLevelType w:val="multilevel"/>
    <w:tmpl w:val="646A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935522"/>
    <w:multiLevelType w:val="multilevel"/>
    <w:tmpl w:val="8C1C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A12834"/>
    <w:multiLevelType w:val="multilevel"/>
    <w:tmpl w:val="F82410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1755B1"/>
    <w:multiLevelType w:val="multilevel"/>
    <w:tmpl w:val="626C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65640B"/>
    <w:multiLevelType w:val="multilevel"/>
    <w:tmpl w:val="95C66B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6D1DE6"/>
    <w:multiLevelType w:val="multilevel"/>
    <w:tmpl w:val="810C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AB5DC2"/>
    <w:multiLevelType w:val="multilevel"/>
    <w:tmpl w:val="6CEC35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CB182C"/>
    <w:multiLevelType w:val="multilevel"/>
    <w:tmpl w:val="13B679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604EE1"/>
    <w:multiLevelType w:val="multilevel"/>
    <w:tmpl w:val="8958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3E5EEF"/>
    <w:multiLevelType w:val="multilevel"/>
    <w:tmpl w:val="63BC7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D21C93"/>
    <w:multiLevelType w:val="multilevel"/>
    <w:tmpl w:val="BAAA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5D1500"/>
    <w:multiLevelType w:val="multilevel"/>
    <w:tmpl w:val="CFC0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214E34"/>
    <w:multiLevelType w:val="multilevel"/>
    <w:tmpl w:val="D3423B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00338E"/>
    <w:multiLevelType w:val="multilevel"/>
    <w:tmpl w:val="11D8DB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3D378E"/>
    <w:multiLevelType w:val="multilevel"/>
    <w:tmpl w:val="F3627E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935CD9"/>
    <w:multiLevelType w:val="multilevel"/>
    <w:tmpl w:val="9120F9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451B0F"/>
    <w:multiLevelType w:val="multilevel"/>
    <w:tmpl w:val="80E8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101E28"/>
    <w:multiLevelType w:val="multilevel"/>
    <w:tmpl w:val="20FC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0E3075"/>
    <w:multiLevelType w:val="multilevel"/>
    <w:tmpl w:val="49A824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603065"/>
    <w:multiLevelType w:val="multilevel"/>
    <w:tmpl w:val="B33A51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882C46"/>
    <w:multiLevelType w:val="multilevel"/>
    <w:tmpl w:val="8F74C7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D9252A"/>
    <w:multiLevelType w:val="multilevel"/>
    <w:tmpl w:val="0D0C0A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6A7AFA"/>
    <w:multiLevelType w:val="multilevel"/>
    <w:tmpl w:val="4D98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7C4A78"/>
    <w:multiLevelType w:val="multilevel"/>
    <w:tmpl w:val="2D70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8959B5"/>
    <w:multiLevelType w:val="multilevel"/>
    <w:tmpl w:val="948E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2B2E02"/>
    <w:multiLevelType w:val="multilevel"/>
    <w:tmpl w:val="92CA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4A54E7"/>
    <w:multiLevelType w:val="multilevel"/>
    <w:tmpl w:val="B956A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363A2F"/>
    <w:multiLevelType w:val="multilevel"/>
    <w:tmpl w:val="96F853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0254EF"/>
    <w:multiLevelType w:val="multilevel"/>
    <w:tmpl w:val="24AE7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3045ED"/>
    <w:multiLevelType w:val="multilevel"/>
    <w:tmpl w:val="A306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F10C17"/>
    <w:multiLevelType w:val="multilevel"/>
    <w:tmpl w:val="DD56C2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A610AC"/>
    <w:multiLevelType w:val="multilevel"/>
    <w:tmpl w:val="A6F8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0100BE"/>
    <w:multiLevelType w:val="multilevel"/>
    <w:tmpl w:val="4150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9B0E5B"/>
    <w:multiLevelType w:val="multilevel"/>
    <w:tmpl w:val="F61AF2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5F12F9"/>
    <w:multiLevelType w:val="multilevel"/>
    <w:tmpl w:val="FA76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B320D5"/>
    <w:multiLevelType w:val="multilevel"/>
    <w:tmpl w:val="A6A6C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CB947E1"/>
    <w:multiLevelType w:val="multilevel"/>
    <w:tmpl w:val="A720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761C85"/>
    <w:multiLevelType w:val="multilevel"/>
    <w:tmpl w:val="9770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2246E6"/>
    <w:multiLevelType w:val="multilevel"/>
    <w:tmpl w:val="30BC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4941F87"/>
    <w:multiLevelType w:val="multilevel"/>
    <w:tmpl w:val="8852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322308"/>
    <w:multiLevelType w:val="multilevel"/>
    <w:tmpl w:val="23C0C9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9E91FEE"/>
    <w:multiLevelType w:val="multilevel"/>
    <w:tmpl w:val="370A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D895682"/>
    <w:multiLevelType w:val="multilevel"/>
    <w:tmpl w:val="FF2495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F09455C"/>
    <w:multiLevelType w:val="multilevel"/>
    <w:tmpl w:val="1718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32"/>
  </w:num>
  <w:num w:numId="3">
    <w:abstractNumId w:val="43"/>
  </w:num>
  <w:num w:numId="4">
    <w:abstractNumId w:val="24"/>
  </w:num>
  <w:num w:numId="5">
    <w:abstractNumId w:val="2"/>
  </w:num>
  <w:num w:numId="6">
    <w:abstractNumId w:val="12"/>
  </w:num>
  <w:num w:numId="7">
    <w:abstractNumId w:val="30"/>
  </w:num>
  <w:num w:numId="8">
    <w:abstractNumId w:val="6"/>
  </w:num>
  <w:num w:numId="9">
    <w:abstractNumId w:val="11"/>
  </w:num>
  <w:num w:numId="10">
    <w:abstractNumId w:val="35"/>
  </w:num>
  <w:num w:numId="11">
    <w:abstractNumId w:val="17"/>
  </w:num>
  <w:num w:numId="12">
    <w:abstractNumId w:val="31"/>
  </w:num>
  <w:num w:numId="13">
    <w:abstractNumId w:val="27"/>
  </w:num>
  <w:num w:numId="14">
    <w:abstractNumId w:val="22"/>
  </w:num>
  <w:num w:numId="15">
    <w:abstractNumId w:val="0"/>
  </w:num>
  <w:num w:numId="16">
    <w:abstractNumId w:val="20"/>
  </w:num>
  <w:num w:numId="17">
    <w:abstractNumId w:val="42"/>
  </w:num>
  <w:num w:numId="18">
    <w:abstractNumId w:val="23"/>
  </w:num>
  <w:num w:numId="19">
    <w:abstractNumId w:val="38"/>
  </w:num>
  <w:num w:numId="20">
    <w:abstractNumId w:val="19"/>
  </w:num>
  <w:num w:numId="21">
    <w:abstractNumId w:val="16"/>
  </w:num>
  <w:num w:numId="22">
    <w:abstractNumId w:val="15"/>
  </w:num>
  <w:num w:numId="23">
    <w:abstractNumId w:val="44"/>
  </w:num>
  <w:num w:numId="24">
    <w:abstractNumId w:val="34"/>
  </w:num>
  <w:num w:numId="25">
    <w:abstractNumId w:val="8"/>
  </w:num>
  <w:num w:numId="26">
    <w:abstractNumId w:val="3"/>
  </w:num>
  <w:num w:numId="27">
    <w:abstractNumId w:val="13"/>
  </w:num>
  <w:num w:numId="28">
    <w:abstractNumId w:val="25"/>
  </w:num>
  <w:num w:numId="29">
    <w:abstractNumId w:val="45"/>
  </w:num>
  <w:num w:numId="30">
    <w:abstractNumId w:val="36"/>
  </w:num>
  <w:num w:numId="31">
    <w:abstractNumId w:val="7"/>
  </w:num>
  <w:num w:numId="32">
    <w:abstractNumId w:val="21"/>
  </w:num>
  <w:num w:numId="33">
    <w:abstractNumId w:val="33"/>
  </w:num>
  <w:num w:numId="34">
    <w:abstractNumId w:val="4"/>
  </w:num>
  <w:num w:numId="35">
    <w:abstractNumId w:val="39"/>
  </w:num>
  <w:num w:numId="36">
    <w:abstractNumId w:val="1"/>
  </w:num>
  <w:num w:numId="37">
    <w:abstractNumId w:val="41"/>
  </w:num>
  <w:num w:numId="38">
    <w:abstractNumId w:val="37"/>
  </w:num>
  <w:num w:numId="39">
    <w:abstractNumId w:val="18"/>
  </w:num>
  <w:num w:numId="40">
    <w:abstractNumId w:val="40"/>
  </w:num>
  <w:num w:numId="41">
    <w:abstractNumId w:val="10"/>
  </w:num>
  <w:num w:numId="42">
    <w:abstractNumId w:val="5"/>
  </w:num>
  <w:num w:numId="43">
    <w:abstractNumId w:val="29"/>
  </w:num>
  <w:num w:numId="44">
    <w:abstractNumId w:val="9"/>
  </w:num>
  <w:num w:numId="45">
    <w:abstractNumId w:val="26"/>
  </w:num>
  <w:num w:numId="46">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8391A"/>
    <w:rsid w:val="0000229B"/>
    <w:rsid w:val="00004A9F"/>
    <w:rsid w:val="0004604B"/>
    <w:rsid w:val="000D0605"/>
    <w:rsid w:val="000D3369"/>
    <w:rsid w:val="000E6C3D"/>
    <w:rsid w:val="00124844"/>
    <w:rsid w:val="00124C59"/>
    <w:rsid w:val="001572FA"/>
    <w:rsid w:val="001C63B3"/>
    <w:rsid w:val="001D0B27"/>
    <w:rsid w:val="001E104B"/>
    <w:rsid w:val="001F0C07"/>
    <w:rsid w:val="0022217E"/>
    <w:rsid w:val="00230A98"/>
    <w:rsid w:val="00232ECB"/>
    <w:rsid w:val="00237DB6"/>
    <w:rsid w:val="00275C8E"/>
    <w:rsid w:val="002918E9"/>
    <w:rsid w:val="002B053B"/>
    <w:rsid w:val="002F7B94"/>
    <w:rsid w:val="003961B3"/>
    <w:rsid w:val="003B4AE7"/>
    <w:rsid w:val="004A40C9"/>
    <w:rsid w:val="004B0135"/>
    <w:rsid w:val="004C046F"/>
    <w:rsid w:val="004D176D"/>
    <w:rsid w:val="004D2019"/>
    <w:rsid w:val="0053274C"/>
    <w:rsid w:val="0058385C"/>
    <w:rsid w:val="00592985"/>
    <w:rsid w:val="00593CDC"/>
    <w:rsid w:val="005C3A46"/>
    <w:rsid w:val="005F333B"/>
    <w:rsid w:val="0062673C"/>
    <w:rsid w:val="0064329A"/>
    <w:rsid w:val="006453F2"/>
    <w:rsid w:val="00692F46"/>
    <w:rsid w:val="006B121F"/>
    <w:rsid w:val="007372F8"/>
    <w:rsid w:val="007821AF"/>
    <w:rsid w:val="00793317"/>
    <w:rsid w:val="007C727C"/>
    <w:rsid w:val="007F11CE"/>
    <w:rsid w:val="007F5ED3"/>
    <w:rsid w:val="008C3A6F"/>
    <w:rsid w:val="008D31CC"/>
    <w:rsid w:val="008F32E9"/>
    <w:rsid w:val="0091727D"/>
    <w:rsid w:val="0093307A"/>
    <w:rsid w:val="00941812"/>
    <w:rsid w:val="00950A94"/>
    <w:rsid w:val="009623B2"/>
    <w:rsid w:val="00973992"/>
    <w:rsid w:val="009874C5"/>
    <w:rsid w:val="00994D54"/>
    <w:rsid w:val="009B70BC"/>
    <w:rsid w:val="009D4044"/>
    <w:rsid w:val="009E357D"/>
    <w:rsid w:val="009F2635"/>
    <w:rsid w:val="00A03027"/>
    <w:rsid w:val="00A31AF8"/>
    <w:rsid w:val="00A36A25"/>
    <w:rsid w:val="00A627B0"/>
    <w:rsid w:val="00A83545"/>
    <w:rsid w:val="00A86DB7"/>
    <w:rsid w:val="00A92E31"/>
    <w:rsid w:val="00AE5E75"/>
    <w:rsid w:val="00AF3549"/>
    <w:rsid w:val="00B557E5"/>
    <w:rsid w:val="00B5689C"/>
    <w:rsid w:val="00B8391A"/>
    <w:rsid w:val="00B92B48"/>
    <w:rsid w:val="00B96B39"/>
    <w:rsid w:val="00BA13F6"/>
    <w:rsid w:val="00BA5CE1"/>
    <w:rsid w:val="00BE2382"/>
    <w:rsid w:val="00C30A76"/>
    <w:rsid w:val="00C41DF3"/>
    <w:rsid w:val="00C91633"/>
    <w:rsid w:val="00CC693A"/>
    <w:rsid w:val="00CD0ADF"/>
    <w:rsid w:val="00CE2B1E"/>
    <w:rsid w:val="00D356B4"/>
    <w:rsid w:val="00D35F3C"/>
    <w:rsid w:val="00D56A50"/>
    <w:rsid w:val="00D7040B"/>
    <w:rsid w:val="00D82390"/>
    <w:rsid w:val="00D84977"/>
    <w:rsid w:val="00D84D1D"/>
    <w:rsid w:val="00DA1598"/>
    <w:rsid w:val="00DC1D72"/>
    <w:rsid w:val="00DC7DB9"/>
    <w:rsid w:val="00DF2E7A"/>
    <w:rsid w:val="00DF7F52"/>
    <w:rsid w:val="00E129A0"/>
    <w:rsid w:val="00E23A67"/>
    <w:rsid w:val="00E334D2"/>
    <w:rsid w:val="00E37075"/>
    <w:rsid w:val="00E67062"/>
    <w:rsid w:val="00E947D7"/>
    <w:rsid w:val="00ED383C"/>
    <w:rsid w:val="00F26493"/>
    <w:rsid w:val="00F4276D"/>
    <w:rsid w:val="00F72434"/>
    <w:rsid w:val="00F95FE6"/>
    <w:rsid w:val="00FC00D3"/>
    <w:rsid w:val="00FC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230"/>
  <w15:docId w15:val="{3EB869EE-8B6B-4E0D-BB30-5269334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839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B839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8391A"/>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B8391A"/>
    <w:rPr>
      <w:rFonts w:asciiTheme="majorHAnsi" w:eastAsiaTheme="majorEastAsia" w:hAnsiTheme="majorHAnsi" w:cstheme="majorBidi"/>
      <w:color w:val="323E4F" w:themeColor="text2" w:themeShade="BF"/>
      <w:szCs w:val="28"/>
    </w:rPr>
  </w:style>
  <w:style w:type="character" w:styleId="HTMLCode">
    <w:name w:val="HTML Code"/>
    <w:basedOn w:val="DefaultParagraphFont"/>
    <w:uiPriority w:val="99"/>
    <w:semiHidden/>
    <w:unhideWhenUsed/>
    <w:rsid w:val="00B8391A"/>
    <w:rPr>
      <w:rFonts w:ascii="Courier New" w:eastAsia="Times New Roman" w:hAnsi="Courier New" w:cs="Courier New"/>
      <w:sz w:val="20"/>
      <w:szCs w:val="20"/>
    </w:rPr>
  </w:style>
  <w:style w:type="paragraph" w:customStyle="1" w:styleId="listitem">
    <w:name w:val="listitem"/>
    <w:basedOn w:val="Normal"/>
    <w:rsid w:val="00B8391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B8391A"/>
  </w:style>
  <w:style w:type="paragraph" w:customStyle="1" w:styleId="p1">
    <w:name w:val="p1"/>
    <w:basedOn w:val="Normal"/>
    <w:rsid w:val="00B8391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0A98"/>
    <w:rPr>
      <w:color w:val="0000FF"/>
      <w:u w:val="single"/>
    </w:rPr>
  </w:style>
  <w:style w:type="character" w:styleId="FollowedHyperlink">
    <w:name w:val="FollowedHyperlink"/>
    <w:basedOn w:val="DefaultParagraphFont"/>
    <w:uiPriority w:val="99"/>
    <w:semiHidden/>
    <w:rsid w:val="007821AF"/>
    <w:rPr>
      <w:color w:val="954F72" w:themeColor="followedHyperlink"/>
      <w:u w:val="single"/>
    </w:rPr>
  </w:style>
  <w:style w:type="character" w:customStyle="1" w:styleId="s2">
    <w:name w:val="s2"/>
    <w:basedOn w:val="DefaultParagraphFont"/>
    <w:rsid w:val="00237DB6"/>
  </w:style>
  <w:style w:type="character" w:styleId="UnresolvedMention">
    <w:name w:val="Unresolved Mention"/>
    <w:basedOn w:val="DefaultParagraphFont"/>
    <w:uiPriority w:val="99"/>
    <w:semiHidden/>
    <w:rsid w:val="00FC7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45778">
      <w:bodyDiv w:val="1"/>
      <w:marLeft w:val="0"/>
      <w:marRight w:val="0"/>
      <w:marTop w:val="0"/>
      <w:marBottom w:val="0"/>
      <w:divBdr>
        <w:top w:val="none" w:sz="0" w:space="0" w:color="auto"/>
        <w:left w:val="none" w:sz="0" w:space="0" w:color="auto"/>
        <w:bottom w:val="none" w:sz="0" w:space="0" w:color="auto"/>
        <w:right w:val="none" w:sz="0" w:space="0" w:color="auto"/>
      </w:divBdr>
      <w:divsChild>
        <w:div w:id="88941993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147812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699">
          <w:marLeft w:val="0"/>
          <w:marRight w:val="0"/>
          <w:marTop w:val="0"/>
          <w:marBottom w:val="0"/>
          <w:divBdr>
            <w:top w:val="none" w:sz="0" w:space="0" w:color="auto"/>
            <w:left w:val="none" w:sz="0" w:space="0" w:color="auto"/>
            <w:bottom w:val="none" w:sz="0" w:space="0" w:color="auto"/>
            <w:right w:val="none" w:sz="0" w:space="0" w:color="auto"/>
          </w:divBdr>
        </w:div>
        <w:div w:id="1002195558">
          <w:marLeft w:val="0"/>
          <w:marRight w:val="0"/>
          <w:marTop w:val="0"/>
          <w:marBottom w:val="0"/>
          <w:divBdr>
            <w:top w:val="none" w:sz="0" w:space="0" w:color="auto"/>
            <w:left w:val="none" w:sz="0" w:space="0" w:color="auto"/>
            <w:bottom w:val="none" w:sz="0" w:space="0" w:color="auto"/>
            <w:right w:val="none" w:sz="0" w:space="0" w:color="auto"/>
          </w:divBdr>
        </w:div>
        <w:div w:id="1997295333">
          <w:marLeft w:val="0"/>
          <w:marRight w:val="0"/>
          <w:marTop w:val="0"/>
          <w:marBottom w:val="0"/>
          <w:divBdr>
            <w:top w:val="none" w:sz="0" w:space="0" w:color="auto"/>
            <w:left w:val="none" w:sz="0" w:space="0" w:color="auto"/>
            <w:bottom w:val="none" w:sz="0" w:space="0" w:color="auto"/>
            <w:right w:val="none" w:sz="0" w:space="0" w:color="auto"/>
          </w:divBdr>
        </w:div>
        <w:div w:id="119349634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sChild>
        <w:div w:id="2107381793">
          <w:blockQuote w:val="1"/>
          <w:marLeft w:val="0"/>
          <w:marRight w:val="0"/>
          <w:marTop w:val="0"/>
          <w:marBottom w:val="405"/>
          <w:divBdr>
            <w:top w:val="none" w:sz="0" w:space="0" w:color="auto"/>
            <w:left w:val="none" w:sz="0" w:space="0" w:color="auto"/>
            <w:bottom w:val="none" w:sz="0" w:space="0" w:color="auto"/>
            <w:right w:val="none" w:sz="0" w:space="0" w:color="auto"/>
          </w:divBdr>
        </w:div>
        <w:div w:id="1200706383">
          <w:marLeft w:val="0"/>
          <w:marRight w:val="0"/>
          <w:marTop w:val="0"/>
          <w:marBottom w:val="0"/>
          <w:divBdr>
            <w:top w:val="none" w:sz="0" w:space="0" w:color="auto"/>
            <w:left w:val="none" w:sz="0" w:space="0" w:color="auto"/>
            <w:bottom w:val="none" w:sz="0" w:space="0" w:color="auto"/>
            <w:right w:val="none" w:sz="0" w:space="0" w:color="auto"/>
          </w:divBdr>
        </w:div>
        <w:div w:id="2044011149">
          <w:marLeft w:val="0"/>
          <w:marRight w:val="0"/>
          <w:marTop w:val="0"/>
          <w:marBottom w:val="0"/>
          <w:divBdr>
            <w:top w:val="none" w:sz="0" w:space="0" w:color="auto"/>
            <w:left w:val="none" w:sz="0" w:space="0" w:color="auto"/>
            <w:bottom w:val="none" w:sz="0" w:space="0" w:color="auto"/>
            <w:right w:val="none" w:sz="0" w:space="0" w:color="auto"/>
          </w:divBdr>
        </w:div>
        <w:div w:id="667176770">
          <w:marLeft w:val="0"/>
          <w:marRight w:val="0"/>
          <w:marTop w:val="0"/>
          <w:marBottom w:val="0"/>
          <w:divBdr>
            <w:top w:val="none" w:sz="0" w:space="0" w:color="auto"/>
            <w:left w:val="none" w:sz="0" w:space="0" w:color="auto"/>
            <w:bottom w:val="none" w:sz="0" w:space="0" w:color="auto"/>
            <w:right w:val="none" w:sz="0" w:space="0" w:color="auto"/>
          </w:divBdr>
          <w:divsChild>
            <w:div w:id="82799500">
              <w:blockQuote w:val="1"/>
              <w:marLeft w:val="0"/>
              <w:marRight w:val="0"/>
              <w:marTop w:val="0"/>
              <w:marBottom w:val="405"/>
              <w:divBdr>
                <w:top w:val="none" w:sz="0" w:space="0" w:color="auto"/>
                <w:left w:val="none" w:sz="0" w:space="0" w:color="auto"/>
                <w:bottom w:val="none" w:sz="0" w:space="0" w:color="auto"/>
                <w:right w:val="none" w:sz="0" w:space="0" w:color="auto"/>
              </w:divBdr>
            </w:div>
            <w:div w:id="1451049452">
              <w:marLeft w:val="0"/>
              <w:marRight w:val="0"/>
              <w:marTop w:val="0"/>
              <w:marBottom w:val="0"/>
              <w:divBdr>
                <w:top w:val="none" w:sz="0" w:space="0" w:color="auto"/>
                <w:left w:val="none" w:sz="0" w:space="0" w:color="auto"/>
                <w:bottom w:val="none" w:sz="0" w:space="0" w:color="auto"/>
                <w:right w:val="none" w:sz="0" w:space="0" w:color="auto"/>
              </w:divBdr>
            </w:div>
            <w:div w:id="2083942090">
              <w:marLeft w:val="0"/>
              <w:marRight w:val="0"/>
              <w:marTop w:val="0"/>
              <w:marBottom w:val="0"/>
              <w:divBdr>
                <w:top w:val="none" w:sz="0" w:space="0" w:color="auto"/>
                <w:left w:val="none" w:sz="0" w:space="0" w:color="auto"/>
                <w:bottom w:val="none" w:sz="0" w:space="0" w:color="auto"/>
                <w:right w:val="none" w:sz="0" w:space="0" w:color="auto"/>
              </w:divBdr>
            </w:div>
            <w:div w:id="989215937">
              <w:marLeft w:val="0"/>
              <w:marRight w:val="0"/>
              <w:marTop w:val="0"/>
              <w:marBottom w:val="0"/>
              <w:divBdr>
                <w:top w:val="none" w:sz="0" w:space="0" w:color="auto"/>
                <w:left w:val="none" w:sz="0" w:space="0" w:color="auto"/>
                <w:bottom w:val="none" w:sz="0" w:space="0" w:color="auto"/>
                <w:right w:val="none" w:sz="0" w:space="0" w:color="auto"/>
              </w:divBdr>
            </w:div>
            <w:div w:id="1577785509">
              <w:marLeft w:val="0"/>
              <w:marRight w:val="0"/>
              <w:marTop w:val="0"/>
              <w:marBottom w:val="0"/>
              <w:divBdr>
                <w:top w:val="none" w:sz="0" w:space="0" w:color="auto"/>
                <w:left w:val="none" w:sz="0" w:space="0" w:color="auto"/>
                <w:bottom w:val="none" w:sz="0" w:space="0" w:color="auto"/>
                <w:right w:val="none" w:sz="0" w:space="0" w:color="auto"/>
              </w:divBdr>
              <w:divsChild>
                <w:div w:id="82354703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849368978">
              <w:marLeft w:val="0"/>
              <w:marRight w:val="0"/>
              <w:marTop w:val="0"/>
              <w:marBottom w:val="0"/>
              <w:divBdr>
                <w:top w:val="none" w:sz="0" w:space="0" w:color="auto"/>
                <w:left w:val="none" w:sz="0" w:space="0" w:color="auto"/>
                <w:bottom w:val="none" w:sz="0" w:space="0" w:color="auto"/>
                <w:right w:val="none" w:sz="0" w:space="0" w:color="auto"/>
              </w:divBdr>
              <w:divsChild>
                <w:div w:id="863010698">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396318630">
              <w:marLeft w:val="0"/>
              <w:marRight w:val="0"/>
              <w:marTop w:val="0"/>
              <w:marBottom w:val="0"/>
              <w:divBdr>
                <w:top w:val="none" w:sz="0" w:space="0" w:color="auto"/>
                <w:left w:val="none" w:sz="0" w:space="0" w:color="auto"/>
                <w:bottom w:val="none" w:sz="0" w:space="0" w:color="auto"/>
                <w:right w:val="none" w:sz="0" w:space="0" w:color="auto"/>
              </w:divBdr>
              <w:divsChild>
                <w:div w:id="184524085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67734827">
              <w:marLeft w:val="0"/>
              <w:marRight w:val="0"/>
              <w:marTop w:val="0"/>
              <w:marBottom w:val="0"/>
              <w:divBdr>
                <w:top w:val="none" w:sz="0" w:space="0" w:color="auto"/>
                <w:left w:val="none" w:sz="0" w:space="0" w:color="auto"/>
                <w:bottom w:val="none" w:sz="0" w:space="0" w:color="auto"/>
                <w:right w:val="none" w:sz="0" w:space="0" w:color="auto"/>
              </w:divBdr>
              <w:divsChild>
                <w:div w:id="18837513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38590319">
              <w:marLeft w:val="0"/>
              <w:marRight w:val="0"/>
              <w:marTop w:val="0"/>
              <w:marBottom w:val="0"/>
              <w:divBdr>
                <w:top w:val="none" w:sz="0" w:space="0" w:color="auto"/>
                <w:left w:val="none" w:sz="0" w:space="0" w:color="auto"/>
                <w:bottom w:val="none" w:sz="0" w:space="0" w:color="auto"/>
                <w:right w:val="none" w:sz="0" w:space="0" w:color="auto"/>
              </w:divBdr>
              <w:divsChild>
                <w:div w:id="852493023">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678920906">
              <w:marLeft w:val="0"/>
              <w:marRight w:val="0"/>
              <w:marTop w:val="0"/>
              <w:marBottom w:val="0"/>
              <w:divBdr>
                <w:top w:val="none" w:sz="0" w:space="0" w:color="auto"/>
                <w:left w:val="none" w:sz="0" w:space="0" w:color="auto"/>
                <w:bottom w:val="none" w:sz="0" w:space="0" w:color="auto"/>
                <w:right w:val="none" w:sz="0" w:space="0" w:color="auto"/>
              </w:divBdr>
              <w:divsChild>
                <w:div w:id="2047219652">
                  <w:blockQuote w:val="1"/>
                  <w:marLeft w:val="0"/>
                  <w:marRight w:val="0"/>
                  <w:marTop w:val="0"/>
                  <w:marBottom w:val="405"/>
                  <w:divBdr>
                    <w:top w:val="none" w:sz="0" w:space="0" w:color="auto"/>
                    <w:left w:val="none" w:sz="0" w:space="0" w:color="auto"/>
                    <w:bottom w:val="none" w:sz="0" w:space="0" w:color="auto"/>
                    <w:right w:val="none" w:sz="0" w:space="0" w:color="auto"/>
                  </w:divBdr>
                </w:div>
                <w:div w:id="1456027147">
                  <w:marLeft w:val="0"/>
                  <w:marRight w:val="0"/>
                  <w:marTop w:val="0"/>
                  <w:marBottom w:val="0"/>
                  <w:divBdr>
                    <w:top w:val="none" w:sz="0" w:space="0" w:color="auto"/>
                    <w:left w:val="none" w:sz="0" w:space="0" w:color="auto"/>
                    <w:bottom w:val="none" w:sz="0" w:space="0" w:color="auto"/>
                    <w:right w:val="none" w:sz="0" w:space="0" w:color="auto"/>
                  </w:divBdr>
                  <w:divsChild>
                    <w:div w:id="1619943800">
                      <w:blockQuote w:val="1"/>
                      <w:marLeft w:val="0"/>
                      <w:marRight w:val="0"/>
                      <w:marTop w:val="0"/>
                      <w:marBottom w:val="405"/>
                      <w:divBdr>
                        <w:top w:val="none" w:sz="0" w:space="0" w:color="auto"/>
                        <w:left w:val="none" w:sz="0" w:space="0" w:color="auto"/>
                        <w:bottom w:val="none" w:sz="0" w:space="0" w:color="auto"/>
                        <w:right w:val="none" w:sz="0" w:space="0" w:color="auto"/>
                      </w:divBdr>
                    </w:div>
                    <w:div w:id="736053561">
                      <w:marLeft w:val="0"/>
                      <w:marRight w:val="0"/>
                      <w:marTop w:val="0"/>
                      <w:marBottom w:val="0"/>
                      <w:divBdr>
                        <w:top w:val="none" w:sz="0" w:space="0" w:color="auto"/>
                        <w:left w:val="none" w:sz="0" w:space="0" w:color="auto"/>
                        <w:bottom w:val="none" w:sz="0" w:space="0" w:color="auto"/>
                        <w:right w:val="none" w:sz="0" w:space="0" w:color="auto"/>
                      </w:divBdr>
                      <w:divsChild>
                        <w:div w:id="134632555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057899760">
                      <w:marLeft w:val="0"/>
                      <w:marRight w:val="0"/>
                      <w:marTop w:val="0"/>
                      <w:marBottom w:val="0"/>
                      <w:divBdr>
                        <w:top w:val="none" w:sz="0" w:space="0" w:color="auto"/>
                        <w:left w:val="none" w:sz="0" w:space="0" w:color="auto"/>
                        <w:bottom w:val="none" w:sz="0" w:space="0" w:color="auto"/>
                        <w:right w:val="none" w:sz="0" w:space="0" w:color="auto"/>
                      </w:divBdr>
                      <w:divsChild>
                        <w:div w:id="35743689">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756748484">
                      <w:marLeft w:val="0"/>
                      <w:marRight w:val="0"/>
                      <w:marTop w:val="0"/>
                      <w:marBottom w:val="0"/>
                      <w:divBdr>
                        <w:top w:val="none" w:sz="0" w:space="0" w:color="auto"/>
                        <w:left w:val="none" w:sz="0" w:space="0" w:color="auto"/>
                        <w:bottom w:val="none" w:sz="0" w:space="0" w:color="auto"/>
                        <w:right w:val="none" w:sz="0" w:space="0" w:color="auto"/>
                      </w:divBdr>
                    </w:div>
                    <w:div w:id="47842775">
                      <w:marLeft w:val="0"/>
                      <w:marRight w:val="0"/>
                      <w:marTop w:val="0"/>
                      <w:marBottom w:val="0"/>
                      <w:divBdr>
                        <w:top w:val="none" w:sz="0" w:space="0" w:color="auto"/>
                        <w:left w:val="none" w:sz="0" w:space="0" w:color="auto"/>
                        <w:bottom w:val="none" w:sz="0" w:space="0" w:color="auto"/>
                        <w:right w:val="none" w:sz="0" w:space="0" w:color="auto"/>
                      </w:divBdr>
                      <w:divsChild>
                        <w:div w:id="1505440899">
                          <w:blockQuote w:val="1"/>
                          <w:marLeft w:val="0"/>
                          <w:marRight w:val="0"/>
                          <w:marTop w:val="0"/>
                          <w:marBottom w:val="405"/>
                          <w:divBdr>
                            <w:top w:val="none" w:sz="0" w:space="0" w:color="auto"/>
                            <w:left w:val="none" w:sz="0" w:space="0" w:color="auto"/>
                            <w:bottom w:val="none" w:sz="0" w:space="0" w:color="auto"/>
                            <w:right w:val="none" w:sz="0" w:space="0" w:color="auto"/>
                          </w:divBdr>
                        </w:div>
                        <w:div w:id="715469054">
                          <w:marLeft w:val="0"/>
                          <w:marRight w:val="0"/>
                          <w:marTop w:val="0"/>
                          <w:marBottom w:val="0"/>
                          <w:divBdr>
                            <w:top w:val="none" w:sz="0" w:space="0" w:color="auto"/>
                            <w:left w:val="none" w:sz="0" w:space="0" w:color="auto"/>
                            <w:bottom w:val="none" w:sz="0" w:space="0" w:color="auto"/>
                            <w:right w:val="none" w:sz="0" w:space="0" w:color="auto"/>
                          </w:divBdr>
                          <w:divsChild>
                            <w:div w:id="177840070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2056080982">
                          <w:marLeft w:val="0"/>
                          <w:marRight w:val="0"/>
                          <w:marTop w:val="0"/>
                          <w:marBottom w:val="0"/>
                          <w:divBdr>
                            <w:top w:val="none" w:sz="0" w:space="0" w:color="auto"/>
                            <w:left w:val="none" w:sz="0" w:space="0" w:color="auto"/>
                            <w:bottom w:val="none" w:sz="0" w:space="0" w:color="auto"/>
                            <w:right w:val="none" w:sz="0" w:space="0" w:color="auto"/>
                          </w:divBdr>
                          <w:divsChild>
                            <w:div w:id="1866283039">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851070190">
                          <w:marLeft w:val="0"/>
                          <w:marRight w:val="0"/>
                          <w:marTop w:val="0"/>
                          <w:marBottom w:val="0"/>
                          <w:divBdr>
                            <w:top w:val="none" w:sz="0" w:space="0" w:color="auto"/>
                            <w:left w:val="none" w:sz="0" w:space="0" w:color="auto"/>
                            <w:bottom w:val="none" w:sz="0" w:space="0" w:color="auto"/>
                            <w:right w:val="none" w:sz="0" w:space="0" w:color="auto"/>
                          </w:divBdr>
                          <w:divsChild>
                            <w:div w:id="1890458391">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aws.amazon.com/about-aws/whats-new/2016/12/amazon-rds-now-supports-copying-encrypted-snapshots-of-encrypted-db-instances-across-reg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kha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A084B536-2C50-42EE-8374-2915B2DF6AAE}"/>
      </w:docPartPr>
      <w:docPartBody>
        <w:p w:rsidR="00DD0607" w:rsidRDefault="004E69BA">
          <w:r w:rsidRPr="007036FF">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5"/>
    <w:rsid w:val="001C0B85"/>
    <w:rsid w:val="00247AE5"/>
    <w:rsid w:val="00284BFC"/>
    <w:rsid w:val="002A5E1D"/>
    <w:rsid w:val="003811F4"/>
    <w:rsid w:val="00411B71"/>
    <w:rsid w:val="0044312C"/>
    <w:rsid w:val="00475B76"/>
    <w:rsid w:val="004E69BA"/>
    <w:rsid w:val="004E7F35"/>
    <w:rsid w:val="004F2E67"/>
    <w:rsid w:val="006342FA"/>
    <w:rsid w:val="00652452"/>
    <w:rsid w:val="006E27B6"/>
    <w:rsid w:val="007F16B8"/>
    <w:rsid w:val="008238A0"/>
    <w:rsid w:val="00867654"/>
    <w:rsid w:val="008D4D0A"/>
    <w:rsid w:val="00925C67"/>
    <w:rsid w:val="0096724E"/>
    <w:rsid w:val="00AA4CA3"/>
    <w:rsid w:val="00AC166B"/>
    <w:rsid w:val="00CF765B"/>
    <w:rsid w:val="00DD0607"/>
    <w:rsid w:val="00E021E0"/>
    <w:rsid w:val="00E30474"/>
    <w:rsid w:val="00E902F5"/>
    <w:rsid w:val="00E97F03"/>
    <w:rsid w:val="00EB22F8"/>
    <w:rsid w:val="00ED1D86"/>
    <w:rsid w:val="00F7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69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3.xml><?xml version="1.0" encoding="utf-8"?>
<BlogPostInfo xmlns="http://www.microsoft.com/Office/Word/BlogTool">
  <PostTitle>AWS RDS DB Snapshot, Backup &amp; Restore</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F329CAD-B019-4FA6-9FEF-74898909AD20}">
  <ds:schemaRefs>
    <ds:schemaRef ds:uri="http://www.microsoft.com/Office/Word/BlogTool"/>
  </ds:schemaRefs>
</ds:datastoreItem>
</file>

<file path=customXml/itemProps4.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post.dotx</Template>
  <TotalTime>2517</TotalTime>
  <Pages>1</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Junaid</dc:creator>
  <cp:keywords/>
  <dc:description/>
  <cp:lastModifiedBy>Khan, Junaid</cp:lastModifiedBy>
  <cp:revision>68</cp:revision>
  <dcterms:created xsi:type="dcterms:W3CDTF">2020-11-27T04:06:00Z</dcterms:created>
  <dcterms:modified xsi:type="dcterms:W3CDTF">2022-03-19T21:48:00Z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